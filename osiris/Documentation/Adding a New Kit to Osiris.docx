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9D8" w:rsidRDefault="00E401BA" w:rsidP="00E401BA">
      <w:pPr>
        <w:jc w:val="center"/>
        <w:rPr>
          <w:b/>
        </w:rPr>
      </w:pPr>
      <w:r>
        <w:rPr>
          <w:b/>
        </w:rPr>
        <w:t>Adding a New Kit to Osiris</w:t>
      </w:r>
    </w:p>
    <w:p w:rsidR="00E401BA" w:rsidRDefault="00E401BA" w:rsidP="00E401BA">
      <w:pPr>
        <w:jc w:val="center"/>
        <w:rPr>
          <w:b/>
        </w:rPr>
      </w:pPr>
      <w:del w:id="0" w:author="George Riley" w:date="2011-12-15T15:59:00Z">
        <w:r w:rsidDel="0097388D">
          <w:rPr>
            <w:b/>
          </w:rPr>
          <w:delText>February 15</w:delText>
        </w:r>
      </w:del>
      <w:ins w:id="1" w:author="George Riley" w:date="2011-12-15T15:59:00Z">
        <w:r w:rsidR="0097388D">
          <w:rPr>
            <w:b/>
          </w:rPr>
          <w:t>Dec 15</w:t>
        </w:r>
      </w:ins>
      <w:r>
        <w:rPr>
          <w:b/>
        </w:rPr>
        <w:t>, 2011</w:t>
      </w:r>
      <w:ins w:id="2" w:author="George Riley" w:date="2011-12-15T15:59:00Z">
        <w:r w:rsidR="0097388D">
          <w:rPr>
            <w:b/>
          </w:rPr>
          <w:t xml:space="preserve"> rev. GR</w:t>
        </w:r>
      </w:ins>
    </w:p>
    <w:p w:rsidR="007E2ECC" w:rsidRDefault="007E2ECC" w:rsidP="00E401BA">
      <w:pPr>
        <w:jc w:val="center"/>
        <w:rPr>
          <w:b/>
        </w:rPr>
      </w:pPr>
      <w:r>
        <w:rPr>
          <w:b/>
        </w:rPr>
        <w:t>Robert M. Goor</w:t>
      </w:r>
    </w:p>
    <w:p w:rsidR="00E401BA" w:rsidRDefault="00E401BA" w:rsidP="00E401BA">
      <w:pPr>
        <w:jc w:val="center"/>
        <w:rPr>
          <w:b/>
        </w:rPr>
      </w:pPr>
    </w:p>
    <w:p w:rsidR="00E401BA" w:rsidRDefault="00B354E3" w:rsidP="00B354E3">
      <w:pPr>
        <w:pStyle w:val="Heading1"/>
      </w:pPr>
      <w:r>
        <w:t>Adding a new kit</w:t>
      </w:r>
      <w:r w:rsidR="007A3320">
        <w:t xml:space="preserve"> to OSIRIS</w:t>
      </w:r>
    </w:p>
    <w:p w:rsidR="00734183" w:rsidRDefault="00734183" w:rsidP="00734183">
      <w:r>
        <w:t xml:space="preserve">The easiest way to add a new kit to OSIRIS is to use an existing kit as a template and modify it to apply to the new kit.  If you add a new kit definition to OSIRIS for a commercially available kit and would be willing to share that with the community or if you </w:t>
      </w:r>
      <w:r w:rsidR="008701D3">
        <w:t xml:space="preserve">need assistance or have </w:t>
      </w:r>
      <w:r>
        <w:t xml:space="preserve">questions </w:t>
      </w:r>
      <w:r w:rsidR="008701D3">
        <w:t xml:space="preserve">regarding </w:t>
      </w:r>
      <w:r>
        <w:t xml:space="preserve">adding a new kit, please contact us: </w:t>
      </w:r>
      <w:hyperlink r:id="rId8" w:history="1">
        <w:r w:rsidR="008701D3" w:rsidRPr="00EE0D73">
          <w:rPr>
            <w:rStyle w:val="Hyperlink"/>
          </w:rPr>
          <w:t>forensics@ncbi.nlm.nih.gov</w:t>
        </w:r>
      </w:hyperlink>
      <w:r w:rsidR="008701D3">
        <w:rPr>
          <w:rStyle w:val="Hyperlink"/>
        </w:rPr>
        <w:t>.</w:t>
      </w:r>
    </w:p>
    <w:p w:rsidR="00734183" w:rsidRPr="00734183" w:rsidRDefault="00734183" w:rsidP="00734183"/>
    <w:p w:rsidR="00E401BA" w:rsidRDefault="00E401BA" w:rsidP="00E401BA">
      <w:pPr>
        <w:pStyle w:val="ListParagraph"/>
        <w:numPr>
          <w:ilvl w:val="0"/>
          <w:numId w:val="1"/>
        </w:numPr>
        <w:ind w:left="360"/>
      </w:pPr>
      <w:r>
        <w:t>Find the files that must be modified:  kitcolors.xml and ILSAndLadderInfo.xml</w:t>
      </w:r>
      <w:r w:rsidR="00B24C91">
        <w:t xml:space="preserve"> (to locate them, go to the Osiris directory; these files are </w:t>
      </w:r>
      <w:proofErr w:type="gramStart"/>
      <w:r w:rsidR="00B24C91">
        <w:t xml:space="preserve">in </w:t>
      </w:r>
      <w:r w:rsidR="00734183">
        <w:t xml:space="preserve"> </w:t>
      </w:r>
      <w:r w:rsidR="00B24C91">
        <w:t>..</w:t>
      </w:r>
      <w:proofErr w:type="gramEnd"/>
      <w:r w:rsidR="00B24C91" w:rsidRPr="00B24C91">
        <w:t>\Osiris\</w:t>
      </w:r>
      <w:proofErr w:type="spellStart"/>
      <w:r w:rsidR="00B24C91" w:rsidRPr="00B24C91">
        <w:t>Config</w:t>
      </w:r>
      <w:proofErr w:type="spellEnd"/>
      <w:r w:rsidR="00B24C91" w:rsidRPr="00B24C91">
        <w:t>\</w:t>
      </w:r>
      <w:proofErr w:type="spellStart"/>
      <w:r w:rsidR="00B24C91" w:rsidRPr="00B24C91">
        <w:t>LadderSpecifications</w:t>
      </w:r>
      <w:proofErr w:type="spellEnd"/>
      <w:r w:rsidR="00B24C91">
        <w:t>)</w:t>
      </w:r>
    </w:p>
    <w:p w:rsidR="007E1648" w:rsidRDefault="007E1648" w:rsidP="007E1648">
      <w:pPr>
        <w:pStyle w:val="Heading3"/>
      </w:pPr>
      <w:r>
        <w:t>New Internal Lane Standards (ILS’s)</w:t>
      </w:r>
    </w:p>
    <w:p w:rsidR="00E401BA" w:rsidRDefault="00E401BA" w:rsidP="00E401BA">
      <w:pPr>
        <w:pStyle w:val="ListParagraph"/>
        <w:numPr>
          <w:ilvl w:val="1"/>
          <w:numId w:val="1"/>
        </w:numPr>
      </w:pPr>
      <w:r>
        <w:t>ILSAndLadderInfo.xml:</w:t>
      </w:r>
    </w:p>
    <w:p w:rsidR="00E401BA" w:rsidRDefault="00B24C91" w:rsidP="00E401BA">
      <w:pPr>
        <w:pStyle w:val="ListParagraph"/>
        <w:numPr>
          <w:ilvl w:val="2"/>
          <w:numId w:val="1"/>
        </w:numPr>
      </w:pPr>
      <w:r>
        <w:t>If needed, add the specifications for any new Internal Lane Standards (ILS’s)</w:t>
      </w:r>
    </w:p>
    <w:p w:rsidR="00E401BA" w:rsidRDefault="00E401BA" w:rsidP="00E401BA">
      <w:pPr>
        <w:pStyle w:val="ListParagraph"/>
        <w:numPr>
          <w:ilvl w:val="2"/>
          <w:numId w:val="1"/>
        </w:numPr>
      </w:pPr>
      <w:r>
        <w:t>ILS names must be unique</w:t>
      </w:r>
    </w:p>
    <w:p w:rsidR="00E401BA" w:rsidRDefault="00E401BA" w:rsidP="00E401BA">
      <w:pPr>
        <w:pStyle w:val="ListParagraph"/>
        <w:numPr>
          <w:ilvl w:val="2"/>
          <w:numId w:val="1"/>
        </w:numPr>
      </w:pPr>
      <w:r>
        <w:t>The characteristics are the sizes of the ILS peaks, each separated by a space</w:t>
      </w:r>
    </w:p>
    <w:p w:rsidR="00E401BA" w:rsidRDefault="00E401BA" w:rsidP="00E401BA">
      <w:pPr>
        <w:pStyle w:val="ListParagraph"/>
        <w:numPr>
          <w:ilvl w:val="2"/>
          <w:numId w:val="1"/>
        </w:numPr>
      </w:pPr>
      <w:r>
        <w:t xml:space="preserve">Relative </w:t>
      </w:r>
      <w:r w:rsidR="007A3320">
        <w:t xml:space="preserve">peak heights </w:t>
      </w:r>
      <w:r>
        <w:t>are High (H), Medium High (MH), Medium (M), Medium Low (ML) and Low (L) – in the absence of expected relative height information, use either H or MH for all.</w:t>
      </w:r>
    </w:p>
    <w:p w:rsidR="00E401BA" w:rsidRDefault="00E401BA" w:rsidP="00E401BA">
      <w:pPr>
        <w:pStyle w:val="ListParagraph"/>
        <w:numPr>
          <w:ilvl w:val="2"/>
          <w:numId w:val="1"/>
        </w:numPr>
      </w:pPr>
      <w:r>
        <w:t>The Correlation Acceptance Threshold dictates the minimum correlation of spacing between located peaks and ideal characteristics and 0.993 has worked well</w:t>
      </w:r>
      <w:r w:rsidR="00B24C91">
        <w:t xml:space="preserve"> (that is, accepts common spacing and rejects incorrect collections of peaks)</w:t>
      </w:r>
      <w:r>
        <w:t xml:space="preserve"> for both ABI and Promega ILS’s</w:t>
      </w:r>
    </w:p>
    <w:p w:rsidR="00E401BA" w:rsidRDefault="00B371E7" w:rsidP="00E401BA">
      <w:pPr>
        <w:pStyle w:val="ListParagraph"/>
        <w:numPr>
          <w:ilvl w:val="2"/>
          <w:numId w:val="1"/>
        </w:numPr>
      </w:pPr>
      <w:r>
        <w:t>Correlation Auto Acceptance Threshold dictates the minimum correlation of spacing between (quadratically) transformed located peaks and ideal characteristics (accounting for non-linear distribution of characteristics):  0.999 works well</w:t>
      </w:r>
      <w:r w:rsidR="00B24C91">
        <w:t xml:space="preserve"> (see above)</w:t>
      </w:r>
      <w:r>
        <w:t xml:space="preserve"> for Promega and 0.9975 works well for ABI</w:t>
      </w:r>
      <w:r w:rsidR="00B24C91">
        <w:t xml:space="preserve"> (both with and without the “250” peak)</w:t>
      </w:r>
    </w:p>
    <w:p w:rsidR="00613D52" w:rsidRDefault="00613D52" w:rsidP="00E401BA">
      <w:pPr>
        <w:pStyle w:val="ListParagraph"/>
        <w:numPr>
          <w:ilvl w:val="2"/>
          <w:numId w:val="1"/>
        </w:numPr>
      </w:pPr>
      <w:r>
        <w:t>Under the “kits” tag, near the bottom of the file, the new kit name must be specified, along with the file name for the ladder specification data.</w:t>
      </w:r>
      <w:r w:rsidR="00B24C91">
        <w:t xml:space="preserve">  For example, for Identifiler and </w:t>
      </w:r>
      <w:proofErr w:type="spellStart"/>
      <w:r w:rsidR="00B24C91">
        <w:t>IdentifilerPlus</w:t>
      </w:r>
      <w:proofErr w:type="spellEnd"/>
      <w:r w:rsidR="00B24C91">
        <w:t>:</w:t>
      </w:r>
    </w:p>
    <w:p w:rsidR="00B24C91" w:rsidRDefault="00B24C91" w:rsidP="00B24C91">
      <w:pPr>
        <w:autoSpaceDE w:val="0"/>
        <w:autoSpaceDN w:val="0"/>
        <w:adjustRightInd w:val="0"/>
        <w:ind w:left="2160" w:firstLine="720"/>
        <w:rPr>
          <w:color w:val="000000"/>
          <w:highlight w:val="white"/>
        </w:rPr>
      </w:pPr>
      <w:r>
        <w:rPr>
          <w:color w:val="0000FF"/>
          <w:highlight w:val="white"/>
        </w:rPr>
        <w:t>&lt;</w:t>
      </w:r>
      <w:r>
        <w:rPr>
          <w:color w:val="800000"/>
          <w:highlight w:val="white"/>
        </w:rPr>
        <w:t>Set</w:t>
      </w:r>
      <w:r>
        <w:rPr>
          <w:color w:val="0000FF"/>
          <w:highlight w:val="white"/>
        </w:rPr>
        <w:t>&gt;</w:t>
      </w:r>
    </w:p>
    <w:p w:rsidR="00B24C91" w:rsidRDefault="00B24C91" w:rsidP="00B24C91">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KitName</w:t>
      </w:r>
      <w:proofErr w:type="spellEnd"/>
      <w:r>
        <w:rPr>
          <w:color w:val="0000FF"/>
          <w:highlight w:val="white"/>
        </w:rPr>
        <w:t>&gt;</w:t>
      </w:r>
      <w:r>
        <w:rPr>
          <w:color w:val="000000"/>
          <w:highlight w:val="white"/>
        </w:rPr>
        <w:t>Identifiler</w:t>
      </w:r>
      <w:r>
        <w:rPr>
          <w:color w:val="0000FF"/>
          <w:highlight w:val="white"/>
        </w:rPr>
        <w:t>&lt;/</w:t>
      </w:r>
      <w:proofErr w:type="spellStart"/>
      <w:r>
        <w:rPr>
          <w:color w:val="800000"/>
          <w:highlight w:val="white"/>
        </w:rPr>
        <w:t>KitName</w:t>
      </w:r>
      <w:proofErr w:type="spellEnd"/>
      <w:r>
        <w:rPr>
          <w:color w:val="0000FF"/>
          <w:highlight w:val="white"/>
        </w:rPr>
        <w:t>&gt;</w:t>
      </w:r>
    </w:p>
    <w:p w:rsidR="00B24C91" w:rsidRDefault="00B24C91" w:rsidP="00B24C91">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FileName</w:t>
      </w:r>
      <w:proofErr w:type="spellEnd"/>
      <w:r>
        <w:rPr>
          <w:color w:val="0000FF"/>
          <w:highlight w:val="white"/>
        </w:rPr>
        <w:t>&gt;</w:t>
      </w:r>
      <w:r>
        <w:rPr>
          <w:color w:val="000000"/>
          <w:highlight w:val="white"/>
        </w:rPr>
        <w:t>Identifiler_LadderInfo.xml</w:t>
      </w:r>
      <w:r>
        <w:rPr>
          <w:color w:val="0000FF"/>
          <w:highlight w:val="white"/>
        </w:rPr>
        <w:t>&lt;/</w:t>
      </w:r>
      <w:proofErr w:type="spellStart"/>
      <w:r>
        <w:rPr>
          <w:color w:val="800000"/>
          <w:highlight w:val="white"/>
        </w:rPr>
        <w:t>FileName</w:t>
      </w:r>
      <w:proofErr w:type="spellEnd"/>
      <w:r>
        <w:rPr>
          <w:color w:val="0000FF"/>
          <w:highlight w:val="white"/>
        </w:rPr>
        <w:t>&gt;</w:t>
      </w:r>
    </w:p>
    <w:p w:rsidR="00B24C91" w:rsidRDefault="00B24C91" w:rsidP="00B24C91">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Set</w:t>
      </w:r>
      <w:r>
        <w:rPr>
          <w:color w:val="0000FF"/>
          <w:highlight w:val="white"/>
        </w:rPr>
        <w:t>&gt;</w:t>
      </w:r>
    </w:p>
    <w:p w:rsidR="00B24C91" w:rsidRDefault="00B24C91" w:rsidP="00B24C91">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Set</w:t>
      </w:r>
      <w:r>
        <w:rPr>
          <w:color w:val="0000FF"/>
          <w:highlight w:val="white"/>
        </w:rPr>
        <w:t>&gt;</w:t>
      </w:r>
    </w:p>
    <w:p w:rsidR="00B24C91" w:rsidRDefault="00B24C91" w:rsidP="00B24C91">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KitName</w:t>
      </w:r>
      <w:proofErr w:type="spellEnd"/>
      <w:r>
        <w:rPr>
          <w:color w:val="0000FF"/>
          <w:highlight w:val="white"/>
        </w:rPr>
        <w:t>&gt;</w:t>
      </w:r>
      <w:proofErr w:type="spellStart"/>
      <w:r>
        <w:rPr>
          <w:color w:val="000000"/>
          <w:highlight w:val="white"/>
        </w:rPr>
        <w:t>IdentifilerPlus</w:t>
      </w:r>
      <w:proofErr w:type="spellEnd"/>
      <w:r>
        <w:rPr>
          <w:color w:val="0000FF"/>
          <w:highlight w:val="white"/>
        </w:rPr>
        <w:t>&lt;/</w:t>
      </w:r>
      <w:proofErr w:type="spellStart"/>
      <w:r>
        <w:rPr>
          <w:color w:val="800000"/>
          <w:highlight w:val="white"/>
        </w:rPr>
        <w:t>KitName</w:t>
      </w:r>
      <w:proofErr w:type="spellEnd"/>
      <w:r>
        <w:rPr>
          <w:color w:val="0000FF"/>
          <w:highlight w:val="white"/>
        </w:rPr>
        <w:t>&gt;</w:t>
      </w:r>
    </w:p>
    <w:p w:rsidR="00B24C91" w:rsidRDefault="00B24C91" w:rsidP="00B24C91">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FileName</w:t>
      </w:r>
      <w:proofErr w:type="spellEnd"/>
      <w:r>
        <w:rPr>
          <w:color w:val="0000FF"/>
          <w:highlight w:val="white"/>
        </w:rPr>
        <w:t>&gt;</w:t>
      </w:r>
      <w:r>
        <w:rPr>
          <w:color w:val="000000"/>
          <w:highlight w:val="white"/>
        </w:rPr>
        <w:t>IdentifilerPlus_LadderInfo.xml</w:t>
      </w:r>
      <w:r>
        <w:rPr>
          <w:color w:val="0000FF"/>
          <w:highlight w:val="white"/>
        </w:rPr>
        <w:t>&lt;/</w:t>
      </w:r>
      <w:proofErr w:type="spellStart"/>
      <w:r>
        <w:rPr>
          <w:color w:val="800000"/>
          <w:highlight w:val="white"/>
        </w:rPr>
        <w:t>FileName</w:t>
      </w:r>
      <w:proofErr w:type="spellEnd"/>
      <w:r>
        <w:rPr>
          <w:color w:val="0000FF"/>
          <w:highlight w:val="white"/>
        </w:rPr>
        <w:t>&gt;</w:t>
      </w:r>
    </w:p>
    <w:p w:rsidR="00B24C91" w:rsidRDefault="00B24C91" w:rsidP="00B24C91">
      <w:pPr>
        <w:ind w:left="2520" w:firstLine="360"/>
      </w:pPr>
      <w:r w:rsidRPr="00B24C91">
        <w:rPr>
          <w:color w:val="0000FF"/>
          <w:highlight w:val="white"/>
        </w:rPr>
        <w:t>&lt;/</w:t>
      </w:r>
      <w:r w:rsidRPr="00B24C91">
        <w:rPr>
          <w:color w:val="800000"/>
          <w:highlight w:val="white"/>
        </w:rPr>
        <w:t>Set</w:t>
      </w:r>
      <w:r w:rsidRPr="00B24C91">
        <w:rPr>
          <w:color w:val="0000FF"/>
          <w:highlight w:val="white"/>
        </w:rPr>
        <w:t>&gt;</w:t>
      </w:r>
    </w:p>
    <w:p w:rsidR="00AC0856" w:rsidRDefault="00AC0856" w:rsidP="00AC0856">
      <w:pPr>
        <w:pStyle w:val="Heading3"/>
      </w:pPr>
      <w:r>
        <w:lastRenderedPageBreak/>
        <w:t>Kit Colors</w:t>
      </w:r>
    </w:p>
    <w:p w:rsidR="00613D52" w:rsidRDefault="00613D52" w:rsidP="00613D52">
      <w:pPr>
        <w:pStyle w:val="ListParagraph"/>
        <w:numPr>
          <w:ilvl w:val="1"/>
          <w:numId w:val="1"/>
        </w:numPr>
      </w:pPr>
      <w:r>
        <w:t>kitcolors.xml:</w:t>
      </w:r>
    </w:p>
    <w:p w:rsidR="00613D52" w:rsidRDefault="00613D52" w:rsidP="00613D52">
      <w:pPr>
        <w:pStyle w:val="ListParagraph"/>
        <w:numPr>
          <w:ilvl w:val="2"/>
          <w:numId w:val="1"/>
        </w:numPr>
      </w:pPr>
      <w:r>
        <w:t>The new kit must be added, led by the kit name</w:t>
      </w:r>
    </w:p>
    <w:p w:rsidR="00613D52" w:rsidRDefault="00613D52" w:rsidP="00B24C91">
      <w:pPr>
        <w:pStyle w:val="ListParagraph"/>
        <w:numPr>
          <w:ilvl w:val="2"/>
          <w:numId w:val="1"/>
        </w:numPr>
      </w:pPr>
      <w:r>
        <w:t>Each channel must be specified with colors for the Osiris Analyzed data (analyzed), the raw data (raw) and the associated ladder (ladder)</w:t>
      </w:r>
      <w:r w:rsidR="000F7F36">
        <w:t>.</w:t>
      </w:r>
      <w:r w:rsidR="00B24C91">
        <w:t xml:space="preserve">  The precedent is that color shades are increasingly lighter from Analyzed data&gt;Raw data&gt;Allelic ladder data.</w:t>
      </w:r>
    </w:p>
    <w:p w:rsidR="000F7F36" w:rsidRDefault="000F7F36" w:rsidP="00613D52">
      <w:pPr>
        <w:pStyle w:val="ListParagraph"/>
        <w:numPr>
          <w:ilvl w:val="2"/>
          <w:numId w:val="1"/>
        </w:numPr>
      </w:pPr>
      <w:r>
        <w:t>Generally, color data may be copied from already existing kit(s)</w:t>
      </w:r>
    </w:p>
    <w:p w:rsidR="00AC0856" w:rsidRDefault="00AC0856" w:rsidP="00AC0856">
      <w:pPr>
        <w:pStyle w:val="Heading3"/>
      </w:pPr>
      <w:r>
        <w:t>Ladder</w:t>
      </w:r>
    </w:p>
    <w:p w:rsidR="0003458F" w:rsidRDefault="0003458F" w:rsidP="0003458F">
      <w:pPr>
        <w:pStyle w:val="ListParagraph"/>
        <w:numPr>
          <w:ilvl w:val="0"/>
          <w:numId w:val="1"/>
        </w:numPr>
      </w:pPr>
      <w:r>
        <w:t>The Ladder Data File</w:t>
      </w:r>
    </w:p>
    <w:p w:rsidR="008050FC" w:rsidRDefault="008050FC" w:rsidP="008050FC">
      <w:pPr>
        <w:pStyle w:val="ListParagraph"/>
        <w:numPr>
          <w:ilvl w:val="1"/>
          <w:numId w:val="1"/>
        </w:numPr>
      </w:pPr>
      <w:r>
        <w:t>The file name is t</w:t>
      </w:r>
      <w:r w:rsidR="009F10B7">
        <w:t xml:space="preserve">he same as specified in 1.a.vii </w:t>
      </w:r>
      <w:r w:rsidR="007A3320">
        <w:t xml:space="preserve">(above) </w:t>
      </w:r>
      <w:r w:rsidR="009F10B7">
        <w:t>and the path should be the same as the kitcolors.xml and ILSAndLadderInfo.xml files</w:t>
      </w:r>
    </w:p>
    <w:p w:rsidR="008050FC" w:rsidRDefault="008050FC" w:rsidP="008050FC">
      <w:pPr>
        <w:pStyle w:val="ListParagraph"/>
        <w:numPr>
          <w:ilvl w:val="1"/>
          <w:numId w:val="1"/>
        </w:numPr>
      </w:pPr>
      <w:r>
        <w:t>Under the tag “LS”, list all available internal lane standard names and specify the channel number of the ILS</w:t>
      </w:r>
      <w:r w:rsidR="009F10B7">
        <w:t>.  For example:</w:t>
      </w:r>
    </w:p>
    <w:p w:rsidR="007D6612" w:rsidRDefault="007D6612" w:rsidP="007D6612">
      <w:pPr>
        <w:autoSpaceDE w:val="0"/>
        <w:autoSpaceDN w:val="0"/>
        <w:adjustRightInd w:val="0"/>
        <w:ind w:left="720" w:firstLine="720"/>
        <w:rPr>
          <w:color w:val="000000"/>
          <w:highlight w:val="white"/>
        </w:rPr>
      </w:pPr>
      <w:r>
        <w:rPr>
          <w:color w:val="0000FF"/>
          <w:highlight w:val="white"/>
        </w:rPr>
        <w:t>&lt;</w:t>
      </w:r>
      <w:r>
        <w:rPr>
          <w:color w:val="800000"/>
          <w:highlight w:val="white"/>
        </w:rPr>
        <w:t>Set</w:t>
      </w:r>
      <w:r>
        <w:rPr>
          <w:color w:val="0000FF"/>
          <w:highlight w:val="white"/>
        </w:rPr>
        <w:t>&gt;</w:t>
      </w:r>
    </w:p>
    <w:p w:rsidR="007D6612" w:rsidRDefault="007D6612" w:rsidP="007D6612">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Name</w:t>
      </w:r>
      <w:r>
        <w:rPr>
          <w:color w:val="0000FF"/>
          <w:highlight w:val="white"/>
        </w:rPr>
        <w:t>&gt;</w:t>
      </w:r>
      <w:proofErr w:type="spellStart"/>
      <w:r>
        <w:rPr>
          <w:color w:val="000000"/>
          <w:highlight w:val="white"/>
        </w:rPr>
        <w:t>IdentifilerPlus</w:t>
      </w:r>
      <w:proofErr w:type="spellEnd"/>
      <w:r>
        <w:rPr>
          <w:color w:val="0000FF"/>
          <w:highlight w:val="white"/>
        </w:rPr>
        <w:t>&lt;/</w:t>
      </w:r>
      <w:r>
        <w:rPr>
          <w:color w:val="800000"/>
          <w:highlight w:val="white"/>
        </w:rPr>
        <w:t>Name</w:t>
      </w:r>
      <w:r>
        <w:rPr>
          <w:color w:val="0000FF"/>
          <w:highlight w:val="white"/>
        </w:rPr>
        <w:t>&gt;</w:t>
      </w:r>
    </w:p>
    <w:p w:rsidR="007D6612" w:rsidRDefault="007D6612" w:rsidP="007D6612">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NChannels</w:t>
      </w:r>
      <w:proofErr w:type="spellEnd"/>
      <w:r>
        <w:rPr>
          <w:color w:val="0000FF"/>
          <w:highlight w:val="white"/>
        </w:rPr>
        <w:t>&gt;</w:t>
      </w:r>
      <w:r>
        <w:rPr>
          <w:color w:val="000000"/>
          <w:highlight w:val="white"/>
        </w:rPr>
        <w:t>5</w:t>
      </w:r>
      <w:r>
        <w:rPr>
          <w:color w:val="0000FF"/>
          <w:highlight w:val="white"/>
        </w:rPr>
        <w:t>&lt;/</w:t>
      </w:r>
      <w:proofErr w:type="spellStart"/>
      <w:r>
        <w:rPr>
          <w:color w:val="800000"/>
          <w:highlight w:val="white"/>
        </w:rPr>
        <w:t>NChannels</w:t>
      </w:r>
      <w:proofErr w:type="spellEnd"/>
      <w:r>
        <w:rPr>
          <w:color w:val="0000FF"/>
          <w:highlight w:val="white"/>
        </w:rPr>
        <w:t>&gt;</w:t>
      </w:r>
    </w:p>
    <w:p w:rsidR="007D6612" w:rsidRDefault="007D6612" w:rsidP="007D6612">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LS</w:t>
      </w:r>
      <w:r>
        <w:rPr>
          <w:color w:val="0000FF"/>
          <w:highlight w:val="white"/>
        </w:rPr>
        <w:t>&gt;</w:t>
      </w:r>
    </w:p>
    <w:p w:rsidR="007D6612" w:rsidRDefault="007D6612" w:rsidP="007D6612">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LSName</w:t>
      </w:r>
      <w:proofErr w:type="spellEnd"/>
      <w:r>
        <w:rPr>
          <w:color w:val="0000FF"/>
          <w:highlight w:val="white"/>
        </w:rPr>
        <w:t>&gt;</w:t>
      </w:r>
      <w:r>
        <w:rPr>
          <w:color w:val="000000"/>
          <w:highlight w:val="white"/>
        </w:rPr>
        <w:t>ABI-LIZ500</w:t>
      </w:r>
      <w:r>
        <w:rPr>
          <w:color w:val="0000FF"/>
          <w:highlight w:val="white"/>
        </w:rPr>
        <w:t>&lt;/</w:t>
      </w:r>
      <w:proofErr w:type="spellStart"/>
      <w:r>
        <w:rPr>
          <w:color w:val="800000"/>
          <w:highlight w:val="white"/>
        </w:rPr>
        <w:t>LSName</w:t>
      </w:r>
      <w:proofErr w:type="spellEnd"/>
      <w:r>
        <w:rPr>
          <w:color w:val="0000FF"/>
          <w:highlight w:val="white"/>
        </w:rPr>
        <w:t>&gt;</w:t>
      </w:r>
    </w:p>
    <w:p w:rsidR="007D6612" w:rsidRDefault="007D6612" w:rsidP="007D6612">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LSName</w:t>
      </w:r>
      <w:proofErr w:type="spellEnd"/>
      <w:r>
        <w:rPr>
          <w:color w:val="0000FF"/>
          <w:highlight w:val="white"/>
        </w:rPr>
        <w:t>&gt;</w:t>
      </w:r>
      <w:r>
        <w:rPr>
          <w:color w:val="000000"/>
          <w:highlight w:val="white"/>
        </w:rPr>
        <w:t>ABI-LIZ450</w:t>
      </w:r>
      <w:r>
        <w:rPr>
          <w:color w:val="0000FF"/>
          <w:highlight w:val="white"/>
        </w:rPr>
        <w:t>&lt;/</w:t>
      </w:r>
      <w:proofErr w:type="spellStart"/>
      <w:r>
        <w:rPr>
          <w:color w:val="800000"/>
          <w:highlight w:val="white"/>
        </w:rPr>
        <w:t>LSName</w:t>
      </w:r>
      <w:proofErr w:type="spellEnd"/>
      <w:r>
        <w:rPr>
          <w:color w:val="0000FF"/>
          <w:highlight w:val="white"/>
        </w:rPr>
        <w:t>&gt;</w:t>
      </w:r>
    </w:p>
    <w:p w:rsidR="007D6612" w:rsidRDefault="007D6612" w:rsidP="007D6612">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LSName</w:t>
      </w:r>
      <w:proofErr w:type="spellEnd"/>
      <w:r>
        <w:rPr>
          <w:color w:val="0000FF"/>
          <w:highlight w:val="white"/>
        </w:rPr>
        <w:t>&gt;</w:t>
      </w:r>
      <w:r>
        <w:rPr>
          <w:color w:val="000000"/>
          <w:highlight w:val="white"/>
        </w:rPr>
        <w:t>ABI-LIZ400</w:t>
      </w:r>
      <w:r>
        <w:rPr>
          <w:color w:val="0000FF"/>
          <w:highlight w:val="white"/>
        </w:rPr>
        <w:t>&lt;/</w:t>
      </w:r>
      <w:proofErr w:type="spellStart"/>
      <w:r>
        <w:rPr>
          <w:color w:val="800000"/>
          <w:highlight w:val="white"/>
        </w:rPr>
        <w:t>LSName</w:t>
      </w:r>
      <w:proofErr w:type="spellEnd"/>
      <w:r>
        <w:rPr>
          <w:color w:val="0000FF"/>
          <w:highlight w:val="white"/>
        </w:rPr>
        <w:t>&gt;</w:t>
      </w:r>
    </w:p>
    <w:p w:rsidR="007D6612" w:rsidRDefault="007D6612" w:rsidP="007D6612">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LSName</w:t>
      </w:r>
      <w:proofErr w:type="spellEnd"/>
      <w:r>
        <w:rPr>
          <w:color w:val="0000FF"/>
          <w:highlight w:val="white"/>
        </w:rPr>
        <w:t>&gt;</w:t>
      </w:r>
      <w:r>
        <w:rPr>
          <w:color w:val="000000"/>
          <w:highlight w:val="white"/>
        </w:rPr>
        <w:t>ABI-LIZ350</w:t>
      </w:r>
      <w:r>
        <w:rPr>
          <w:color w:val="0000FF"/>
          <w:highlight w:val="white"/>
        </w:rPr>
        <w:t>&lt;/</w:t>
      </w:r>
      <w:proofErr w:type="spellStart"/>
      <w:r>
        <w:rPr>
          <w:color w:val="800000"/>
          <w:highlight w:val="white"/>
        </w:rPr>
        <w:t>LSName</w:t>
      </w:r>
      <w:proofErr w:type="spellEnd"/>
      <w:r>
        <w:rPr>
          <w:color w:val="0000FF"/>
          <w:highlight w:val="white"/>
        </w:rPr>
        <w:t>&gt;</w:t>
      </w:r>
    </w:p>
    <w:p w:rsidR="007D6612" w:rsidRDefault="007D6612" w:rsidP="007D6612">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ChannelNo</w:t>
      </w:r>
      <w:proofErr w:type="spellEnd"/>
      <w:r>
        <w:rPr>
          <w:color w:val="0000FF"/>
          <w:highlight w:val="white"/>
        </w:rPr>
        <w:t>&gt;</w:t>
      </w:r>
      <w:r>
        <w:rPr>
          <w:color w:val="000000"/>
          <w:highlight w:val="white"/>
        </w:rPr>
        <w:t>5</w:t>
      </w:r>
      <w:r>
        <w:rPr>
          <w:color w:val="0000FF"/>
          <w:highlight w:val="white"/>
        </w:rPr>
        <w:t>&lt;/</w:t>
      </w:r>
      <w:proofErr w:type="spellStart"/>
      <w:r>
        <w:rPr>
          <w:color w:val="800000"/>
          <w:highlight w:val="white"/>
        </w:rPr>
        <w:t>ChannelNo</w:t>
      </w:r>
      <w:proofErr w:type="spellEnd"/>
      <w:r>
        <w:rPr>
          <w:color w:val="0000FF"/>
          <w:highlight w:val="white"/>
        </w:rPr>
        <w:t>&gt;</w:t>
      </w:r>
    </w:p>
    <w:p w:rsidR="009F10B7" w:rsidRDefault="007D6612" w:rsidP="007D6612">
      <w:pPr>
        <w:pStyle w:val="ListParagraph"/>
        <w:ind w:left="1440"/>
        <w:rPr>
          <w:color w:val="0000FF"/>
        </w:rPr>
      </w:pPr>
      <w:r>
        <w:rPr>
          <w:color w:val="000000"/>
          <w:highlight w:val="white"/>
        </w:rPr>
        <w:tab/>
      </w:r>
      <w:r>
        <w:rPr>
          <w:color w:val="0000FF"/>
          <w:highlight w:val="white"/>
        </w:rPr>
        <w:t>&lt;/</w:t>
      </w:r>
      <w:r>
        <w:rPr>
          <w:color w:val="800000"/>
          <w:highlight w:val="white"/>
        </w:rPr>
        <w:t>LS</w:t>
      </w:r>
      <w:r>
        <w:rPr>
          <w:color w:val="0000FF"/>
          <w:highlight w:val="white"/>
        </w:rPr>
        <w:t>&gt;</w:t>
      </w:r>
    </w:p>
    <w:p w:rsidR="007D6612" w:rsidRDefault="007D6612" w:rsidP="007D6612">
      <w:pPr>
        <w:pStyle w:val="ListParagraph"/>
        <w:ind w:left="1440"/>
      </w:pPr>
      <w:r>
        <w:rPr>
          <w:color w:val="0000FF"/>
        </w:rPr>
        <w:tab/>
        <w:t>…</w:t>
      </w:r>
    </w:p>
    <w:p w:rsidR="008050FC" w:rsidRDefault="008050FC" w:rsidP="008050FC">
      <w:pPr>
        <w:pStyle w:val="ListParagraph"/>
        <w:numPr>
          <w:ilvl w:val="1"/>
          <w:numId w:val="1"/>
        </w:numPr>
      </w:pPr>
      <w:r>
        <w:t>File name suffix, genotype suffix and directory search string are no longer used</w:t>
      </w:r>
      <w:r w:rsidR="00801736">
        <w:t>, but must be included</w:t>
      </w:r>
      <w:r w:rsidR="00772786">
        <w:t>; any values may be used</w:t>
      </w:r>
    </w:p>
    <w:p w:rsidR="00801736" w:rsidRDefault="00801736" w:rsidP="008050FC">
      <w:pPr>
        <w:pStyle w:val="ListParagraph"/>
        <w:numPr>
          <w:ilvl w:val="1"/>
          <w:numId w:val="1"/>
        </w:numPr>
      </w:pPr>
      <w:r>
        <w:t>Optionally, a channel map, relating the channel in the .fsa file to the “reported” channel, can be specified…see the</w:t>
      </w:r>
      <w:r w:rsidR="00772786">
        <w:t xml:space="preserve"> XML schema and the example below:</w:t>
      </w:r>
    </w:p>
    <w:p w:rsidR="00772786" w:rsidRDefault="00772786" w:rsidP="00772786">
      <w:pPr>
        <w:autoSpaceDE w:val="0"/>
        <w:autoSpaceDN w:val="0"/>
        <w:adjustRightInd w:val="0"/>
        <w:ind w:left="720" w:firstLine="720"/>
        <w:rPr>
          <w:color w:val="0000FF"/>
          <w:highlight w:val="white"/>
        </w:rPr>
      </w:pPr>
    </w:p>
    <w:p w:rsidR="00772786" w:rsidRDefault="00772786" w:rsidP="00772786">
      <w:pPr>
        <w:autoSpaceDE w:val="0"/>
        <w:autoSpaceDN w:val="0"/>
        <w:adjustRightInd w:val="0"/>
        <w:ind w:left="720" w:firstLine="720"/>
        <w:rPr>
          <w:color w:val="000000"/>
          <w:highlight w:val="white"/>
        </w:rPr>
      </w:pPr>
      <w:r>
        <w:rPr>
          <w:color w:val="0000FF"/>
          <w:highlight w:val="white"/>
        </w:rPr>
        <w:t>&lt;</w:t>
      </w:r>
      <w:proofErr w:type="spellStart"/>
      <w:r>
        <w:rPr>
          <w:color w:val="800000"/>
          <w:highlight w:val="white"/>
        </w:rPr>
        <w:t>DirectorySearchString</w:t>
      </w:r>
      <w:proofErr w:type="spellEnd"/>
      <w:r>
        <w:rPr>
          <w:color w:val="0000FF"/>
          <w:highlight w:val="white"/>
        </w:rPr>
        <w:t>&gt;</w:t>
      </w:r>
      <w:r>
        <w:rPr>
          <w:color w:val="000000"/>
          <w:highlight w:val="white"/>
        </w:rPr>
        <w:t>PP12</w:t>
      </w:r>
      <w:r>
        <w:rPr>
          <w:color w:val="0000FF"/>
          <w:highlight w:val="white"/>
        </w:rPr>
        <w:t>&lt;/</w:t>
      </w:r>
      <w:proofErr w:type="spellStart"/>
      <w:r>
        <w:rPr>
          <w:color w:val="800000"/>
          <w:highlight w:val="white"/>
        </w:rPr>
        <w:t>DirectorySearchString</w:t>
      </w:r>
      <w:proofErr w:type="spellEnd"/>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FsaChannelMap</w:t>
      </w:r>
      <w:proofErr w:type="spellEnd"/>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Channel</w:t>
      </w:r>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KitChannelNumber</w:t>
      </w:r>
      <w:proofErr w:type="spellEnd"/>
      <w:r>
        <w:rPr>
          <w:color w:val="0000FF"/>
          <w:highlight w:val="white"/>
        </w:rPr>
        <w:t>&gt;</w:t>
      </w:r>
      <w:r>
        <w:rPr>
          <w:color w:val="000000"/>
          <w:highlight w:val="white"/>
        </w:rPr>
        <w:t>1</w:t>
      </w:r>
      <w:r>
        <w:rPr>
          <w:color w:val="0000FF"/>
          <w:highlight w:val="white"/>
        </w:rPr>
        <w:t>&lt;/</w:t>
      </w:r>
      <w:proofErr w:type="spellStart"/>
      <w:r>
        <w:rPr>
          <w:color w:val="800000"/>
          <w:highlight w:val="white"/>
        </w:rPr>
        <w:t>KitChannelNumber</w:t>
      </w:r>
      <w:proofErr w:type="spellEnd"/>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proofErr w:type="gramStart"/>
      <w:r>
        <w:rPr>
          <w:color w:val="800000"/>
          <w:highlight w:val="white"/>
        </w:rPr>
        <w:t>fsaChannelNumber</w:t>
      </w:r>
      <w:proofErr w:type="spellEnd"/>
      <w:r>
        <w:rPr>
          <w:color w:val="0000FF"/>
          <w:highlight w:val="white"/>
        </w:rPr>
        <w:t>&gt;</w:t>
      </w:r>
      <w:proofErr w:type="gramEnd"/>
      <w:r>
        <w:rPr>
          <w:color w:val="000000"/>
          <w:highlight w:val="white"/>
        </w:rPr>
        <w:t>1</w:t>
      </w:r>
      <w:r>
        <w:rPr>
          <w:color w:val="0000FF"/>
          <w:highlight w:val="white"/>
        </w:rPr>
        <w:t>&lt;/</w:t>
      </w:r>
      <w:proofErr w:type="spellStart"/>
      <w:r>
        <w:rPr>
          <w:color w:val="800000"/>
          <w:highlight w:val="white"/>
        </w:rPr>
        <w:t>fsaChannelNumber</w:t>
      </w:r>
      <w:proofErr w:type="spellEnd"/>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Channel</w:t>
      </w:r>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Channel</w:t>
      </w:r>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KitChannelNumber</w:t>
      </w:r>
      <w:proofErr w:type="spellEnd"/>
      <w:r>
        <w:rPr>
          <w:color w:val="0000FF"/>
          <w:highlight w:val="white"/>
        </w:rPr>
        <w:t>&gt;</w:t>
      </w:r>
      <w:r>
        <w:rPr>
          <w:color w:val="000000"/>
          <w:highlight w:val="white"/>
        </w:rPr>
        <w:t>2</w:t>
      </w:r>
      <w:r>
        <w:rPr>
          <w:color w:val="0000FF"/>
          <w:highlight w:val="white"/>
        </w:rPr>
        <w:t>&lt;/</w:t>
      </w:r>
      <w:proofErr w:type="spellStart"/>
      <w:r>
        <w:rPr>
          <w:color w:val="800000"/>
          <w:highlight w:val="white"/>
        </w:rPr>
        <w:t>KitChannelNumber</w:t>
      </w:r>
      <w:proofErr w:type="spellEnd"/>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proofErr w:type="gramStart"/>
      <w:r>
        <w:rPr>
          <w:color w:val="800000"/>
          <w:highlight w:val="white"/>
        </w:rPr>
        <w:t>fsaChannelNumber</w:t>
      </w:r>
      <w:proofErr w:type="spellEnd"/>
      <w:r>
        <w:rPr>
          <w:color w:val="0000FF"/>
          <w:highlight w:val="white"/>
        </w:rPr>
        <w:t>&gt;</w:t>
      </w:r>
      <w:proofErr w:type="gramEnd"/>
      <w:r>
        <w:rPr>
          <w:color w:val="000000"/>
          <w:highlight w:val="white"/>
        </w:rPr>
        <w:t>3</w:t>
      </w:r>
      <w:r>
        <w:rPr>
          <w:color w:val="0000FF"/>
          <w:highlight w:val="white"/>
        </w:rPr>
        <w:t>&lt;/</w:t>
      </w:r>
      <w:proofErr w:type="spellStart"/>
      <w:r>
        <w:rPr>
          <w:color w:val="800000"/>
          <w:highlight w:val="white"/>
        </w:rPr>
        <w:t>fsaChannelNumber</w:t>
      </w:r>
      <w:proofErr w:type="spellEnd"/>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Channel</w:t>
      </w:r>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Channel</w:t>
      </w:r>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KitChannelNumber</w:t>
      </w:r>
      <w:proofErr w:type="spellEnd"/>
      <w:r>
        <w:rPr>
          <w:color w:val="0000FF"/>
          <w:highlight w:val="white"/>
        </w:rPr>
        <w:t>&gt;</w:t>
      </w:r>
      <w:r>
        <w:rPr>
          <w:color w:val="000000"/>
          <w:highlight w:val="white"/>
        </w:rPr>
        <w:t>3</w:t>
      </w:r>
      <w:r>
        <w:rPr>
          <w:color w:val="0000FF"/>
          <w:highlight w:val="white"/>
        </w:rPr>
        <w:t>&lt;/</w:t>
      </w:r>
      <w:proofErr w:type="spellStart"/>
      <w:r>
        <w:rPr>
          <w:color w:val="800000"/>
          <w:highlight w:val="white"/>
        </w:rPr>
        <w:t>KitChannelNumber</w:t>
      </w:r>
      <w:proofErr w:type="spellEnd"/>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proofErr w:type="gramStart"/>
      <w:r>
        <w:rPr>
          <w:color w:val="800000"/>
          <w:highlight w:val="white"/>
        </w:rPr>
        <w:t>fsaChannelNumber</w:t>
      </w:r>
      <w:proofErr w:type="spellEnd"/>
      <w:r>
        <w:rPr>
          <w:color w:val="0000FF"/>
          <w:highlight w:val="white"/>
        </w:rPr>
        <w:t>&gt;</w:t>
      </w:r>
      <w:proofErr w:type="gramEnd"/>
      <w:r>
        <w:rPr>
          <w:color w:val="000000"/>
          <w:highlight w:val="white"/>
        </w:rPr>
        <w:t>4</w:t>
      </w:r>
      <w:r>
        <w:rPr>
          <w:color w:val="0000FF"/>
          <w:highlight w:val="white"/>
        </w:rPr>
        <w:t>&lt;/</w:t>
      </w:r>
      <w:proofErr w:type="spellStart"/>
      <w:r>
        <w:rPr>
          <w:color w:val="800000"/>
          <w:highlight w:val="white"/>
        </w:rPr>
        <w:t>fsaChannelNumber</w:t>
      </w:r>
      <w:proofErr w:type="spellEnd"/>
      <w:r>
        <w:rPr>
          <w:color w:val="0000FF"/>
          <w:highlight w:val="white"/>
        </w:rPr>
        <w:t>&gt;</w:t>
      </w:r>
    </w:p>
    <w:p w:rsidR="00772786" w:rsidRDefault="00772786" w:rsidP="00772786">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Channel</w:t>
      </w:r>
      <w:r>
        <w:rPr>
          <w:color w:val="0000FF"/>
          <w:highlight w:val="white"/>
        </w:rPr>
        <w:t>&gt;</w:t>
      </w:r>
    </w:p>
    <w:p w:rsidR="00772786" w:rsidRDefault="00772786" w:rsidP="00772786">
      <w:pPr>
        <w:pStyle w:val="ListParagraph"/>
        <w:ind w:left="1440"/>
        <w:rPr>
          <w:color w:val="0000FF"/>
        </w:rPr>
      </w:pPr>
      <w:r>
        <w:rPr>
          <w:color w:val="0000FF"/>
          <w:highlight w:val="white"/>
        </w:rPr>
        <w:t>&lt;/</w:t>
      </w:r>
      <w:proofErr w:type="spellStart"/>
      <w:r>
        <w:rPr>
          <w:color w:val="800000"/>
          <w:highlight w:val="white"/>
        </w:rPr>
        <w:t>FsaChannelMap</w:t>
      </w:r>
      <w:proofErr w:type="spellEnd"/>
      <w:r>
        <w:rPr>
          <w:color w:val="0000FF"/>
          <w:highlight w:val="white"/>
        </w:rPr>
        <w:t>&gt;</w:t>
      </w:r>
    </w:p>
    <w:p w:rsidR="00772786" w:rsidRDefault="00772786" w:rsidP="00772786">
      <w:pPr>
        <w:pStyle w:val="ListParagraph"/>
        <w:ind w:left="1440"/>
      </w:pPr>
    </w:p>
    <w:p w:rsidR="00801736" w:rsidRDefault="00801736" w:rsidP="008050FC">
      <w:pPr>
        <w:pStyle w:val="ListParagraph"/>
        <w:numPr>
          <w:ilvl w:val="1"/>
          <w:numId w:val="1"/>
        </w:numPr>
      </w:pPr>
      <w:r>
        <w:lastRenderedPageBreak/>
        <w:t>For each locus, enter:</w:t>
      </w:r>
    </w:p>
    <w:p w:rsidR="00801736" w:rsidRDefault="00801736" w:rsidP="00801736">
      <w:pPr>
        <w:pStyle w:val="ListParagraph"/>
        <w:numPr>
          <w:ilvl w:val="2"/>
          <w:numId w:val="1"/>
        </w:numPr>
      </w:pPr>
      <w:r>
        <w:t>Locus name</w:t>
      </w:r>
    </w:p>
    <w:p w:rsidR="00801736" w:rsidRDefault="00801736" w:rsidP="00801736">
      <w:pPr>
        <w:pStyle w:val="ListParagraph"/>
        <w:numPr>
          <w:ilvl w:val="2"/>
          <w:numId w:val="1"/>
        </w:numPr>
      </w:pPr>
      <w:r>
        <w:t>Channel number</w:t>
      </w:r>
    </w:p>
    <w:p w:rsidR="00801736" w:rsidRDefault="00801736" w:rsidP="00801736">
      <w:pPr>
        <w:pStyle w:val="ListParagraph"/>
        <w:numPr>
          <w:ilvl w:val="2"/>
          <w:numId w:val="1"/>
        </w:numPr>
      </w:pPr>
      <w:proofErr w:type="spellStart"/>
      <w:r>
        <w:t>MinBP</w:t>
      </w:r>
      <w:proofErr w:type="spellEnd"/>
      <w:r>
        <w:t>:  the allelic ladder base pair that gives the low end of the range of the extended locus (may be set to be equal or less than the allelic ladder base pair of the first ladder allele).</w:t>
      </w:r>
    </w:p>
    <w:p w:rsidR="00801736" w:rsidRDefault="00801736" w:rsidP="00801736">
      <w:pPr>
        <w:pStyle w:val="ListParagraph"/>
        <w:numPr>
          <w:ilvl w:val="2"/>
          <w:numId w:val="1"/>
        </w:numPr>
      </w:pPr>
      <w:proofErr w:type="spellStart"/>
      <w:r>
        <w:t>MaxBP</w:t>
      </w:r>
      <w:proofErr w:type="spellEnd"/>
      <w:r>
        <w:t>:  the allelic ladder base pair that gives the high end of the range of the extended locus (may be set to be equal or greater than the allelic ladder base pair of the last ladder allele).</w:t>
      </w:r>
    </w:p>
    <w:p w:rsidR="00801736" w:rsidRDefault="00801736" w:rsidP="00801736">
      <w:pPr>
        <w:pStyle w:val="ListParagraph"/>
        <w:numPr>
          <w:ilvl w:val="2"/>
          <w:numId w:val="1"/>
        </w:numPr>
      </w:pPr>
      <w:proofErr w:type="spellStart"/>
      <w:r>
        <w:t>MinBP</w:t>
      </w:r>
      <w:proofErr w:type="spellEnd"/>
      <w:r>
        <w:t xml:space="preserve"> and </w:t>
      </w:r>
      <w:proofErr w:type="spellStart"/>
      <w:r>
        <w:t>MaxBP</w:t>
      </w:r>
      <w:proofErr w:type="spellEnd"/>
      <w:r>
        <w:t xml:space="preserve"> can be set to overlap neighboring loci, either core or extended, but may not exceed either neighboring locus</w:t>
      </w:r>
    </w:p>
    <w:p w:rsidR="00801736" w:rsidRDefault="00801736" w:rsidP="00801736">
      <w:pPr>
        <w:pStyle w:val="ListParagraph"/>
        <w:numPr>
          <w:ilvl w:val="2"/>
          <w:numId w:val="1"/>
        </w:numPr>
      </w:pPr>
      <w:r>
        <w:t>The lab settings parameter labeled “Ignore artifacts lower than…” must be set low enough that it does not impinge on any ladder or extended alleles.</w:t>
      </w:r>
      <w:r w:rsidR="006C2BD9">
        <w:t xml:space="preserve">  If not specified in the lab settings file, this parameter defaults to ILS-ref value of the left-most ILS peak</w:t>
      </w:r>
      <w:r w:rsidR="00487C67">
        <w:t>.</w:t>
      </w:r>
    </w:p>
    <w:p w:rsidR="00801736" w:rsidRDefault="00801736" w:rsidP="00801736">
      <w:pPr>
        <w:pStyle w:val="ListParagraph"/>
        <w:numPr>
          <w:ilvl w:val="2"/>
          <w:numId w:val="1"/>
        </w:numPr>
      </w:pPr>
      <w:proofErr w:type="spellStart"/>
      <w:r w:rsidRPr="00801736">
        <w:rPr>
          <w:highlight w:val="white"/>
        </w:rPr>
        <w:t>MinGridLSBasePair</w:t>
      </w:r>
      <w:proofErr w:type="spellEnd"/>
      <w:r w:rsidR="0096315E">
        <w:t>:  left end of the search interval for</w:t>
      </w:r>
      <w:r w:rsidR="00487C67">
        <w:t xml:space="preserve"> locus</w:t>
      </w:r>
      <w:r w:rsidR="0096315E">
        <w:t xml:space="preserve"> ladder alleles (in ladder files), specified in ILS-ref units</w:t>
      </w:r>
    </w:p>
    <w:p w:rsidR="0096315E" w:rsidRDefault="0096315E" w:rsidP="00801736">
      <w:pPr>
        <w:pStyle w:val="ListParagraph"/>
        <w:numPr>
          <w:ilvl w:val="2"/>
          <w:numId w:val="1"/>
        </w:numPr>
      </w:pPr>
      <w:proofErr w:type="spellStart"/>
      <w:r>
        <w:rPr>
          <w:highlight w:val="white"/>
        </w:rPr>
        <w:t>Max</w:t>
      </w:r>
      <w:r w:rsidRPr="00801736">
        <w:rPr>
          <w:highlight w:val="white"/>
        </w:rPr>
        <w:t>GridLSBasePair</w:t>
      </w:r>
      <w:proofErr w:type="spellEnd"/>
      <w:r>
        <w:t>:  right end of the search interval for</w:t>
      </w:r>
      <w:r w:rsidR="00487C67">
        <w:t xml:space="preserve"> locus</w:t>
      </w:r>
      <w:r>
        <w:t xml:space="preserve"> ladder alleles (in ladder files), specified in ILS-ref units</w:t>
      </w:r>
    </w:p>
    <w:p w:rsidR="0096315E" w:rsidRDefault="0096315E" w:rsidP="00801736">
      <w:pPr>
        <w:pStyle w:val="ListParagraph"/>
        <w:numPr>
          <w:ilvl w:val="2"/>
          <w:numId w:val="1"/>
        </w:numPr>
      </w:pPr>
      <w:r>
        <w:t>The two parameters above delineate the range in which the ladder locus alleles can be found and should be set conservatively large</w:t>
      </w:r>
      <w:r w:rsidR="00487C67">
        <w:t xml:space="preserve"> (for example, 20 – 30 ILS-ref units beyond approximate ends of ladder locus)</w:t>
      </w:r>
      <w:r>
        <w:t>; adjacent search intervals can overlap; the values can be integer or decimal</w:t>
      </w:r>
    </w:p>
    <w:p w:rsidR="0096315E" w:rsidRDefault="0096315E" w:rsidP="00801736">
      <w:pPr>
        <w:pStyle w:val="ListParagraph"/>
        <w:numPr>
          <w:ilvl w:val="2"/>
          <w:numId w:val="1"/>
        </w:numPr>
      </w:pPr>
      <w:r>
        <w:t>List of ladder alleles</w:t>
      </w:r>
    </w:p>
    <w:p w:rsidR="0096315E" w:rsidRDefault="0096315E" w:rsidP="0096315E">
      <w:pPr>
        <w:pStyle w:val="ListParagraph"/>
        <w:numPr>
          <w:ilvl w:val="3"/>
          <w:numId w:val="1"/>
        </w:numPr>
      </w:pPr>
      <w:r>
        <w:t xml:space="preserve">Allele name (repeat number, except </w:t>
      </w:r>
      <w:r w:rsidR="00487C67">
        <w:t>X and Y for</w:t>
      </w:r>
      <w:r>
        <w:t xml:space="preserve"> AMEL</w:t>
      </w:r>
      <w:r w:rsidR="00487C67">
        <w:t>, which are designated by “1” and “2”</w:t>
      </w:r>
      <w:r>
        <w:t>)</w:t>
      </w:r>
    </w:p>
    <w:p w:rsidR="0096315E" w:rsidRDefault="0096315E" w:rsidP="0096315E">
      <w:pPr>
        <w:pStyle w:val="ListParagraph"/>
        <w:numPr>
          <w:ilvl w:val="3"/>
          <w:numId w:val="1"/>
        </w:numPr>
      </w:pPr>
      <w:r>
        <w:t>Curve number (unused but must be present)</w:t>
      </w:r>
    </w:p>
    <w:p w:rsidR="0096315E" w:rsidRDefault="0096315E" w:rsidP="0096315E">
      <w:pPr>
        <w:pStyle w:val="ListParagraph"/>
        <w:numPr>
          <w:ilvl w:val="3"/>
          <w:numId w:val="1"/>
        </w:numPr>
      </w:pPr>
      <w:r>
        <w:t>BP:  allelic ladder, or sequence, base pairs</w:t>
      </w:r>
    </w:p>
    <w:p w:rsidR="0096315E" w:rsidRPr="00801736" w:rsidRDefault="0096315E" w:rsidP="0096315E">
      <w:pPr>
        <w:pStyle w:val="ListParagraph"/>
        <w:numPr>
          <w:ilvl w:val="3"/>
          <w:numId w:val="1"/>
        </w:numPr>
      </w:pPr>
      <w:r>
        <w:t>Relative Height:  as for the ILS, above; should always be specified, even if always “H” or “MH”</w:t>
      </w:r>
    </w:p>
    <w:p w:rsidR="00AC0856" w:rsidRDefault="00AC0856" w:rsidP="00AC0856">
      <w:pPr>
        <w:pStyle w:val="Heading3"/>
      </w:pPr>
      <w:r>
        <w:t>Operating Procedure</w:t>
      </w:r>
    </w:p>
    <w:p w:rsidR="0003458F" w:rsidRDefault="0003458F" w:rsidP="0003458F">
      <w:pPr>
        <w:pStyle w:val="ListParagraph"/>
        <w:numPr>
          <w:ilvl w:val="0"/>
          <w:numId w:val="1"/>
        </w:numPr>
      </w:pPr>
      <w:r>
        <w:t>The Operating Procedure:  Standard Settings</w:t>
      </w:r>
      <w:r w:rsidR="0096315E">
        <w:t>,</w:t>
      </w:r>
      <w:r>
        <w:t xml:space="preserve"> Lab Settings</w:t>
      </w:r>
      <w:r w:rsidR="0096315E">
        <w:t>, and MessageBook</w:t>
      </w:r>
    </w:p>
    <w:p w:rsidR="0096315E" w:rsidRDefault="0096315E" w:rsidP="0096315E">
      <w:pPr>
        <w:pStyle w:val="ListParagraph"/>
        <w:numPr>
          <w:ilvl w:val="1"/>
          <w:numId w:val="1"/>
        </w:numPr>
      </w:pPr>
      <w:r>
        <w:t>Standard settings:</w:t>
      </w:r>
    </w:p>
    <w:p w:rsidR="0096315E" w:rsidRDefault="0096315E" w:rsidP="0096315E">
      <w:pPr>
        <w:pStyle w:val="ListParagraph"/>
        <w:numPr>
          <w:ilvl w:val="2"/>
          <w:numId w:val="1"/>
        </w:numPr>
      </w:pPr>
      <w:r>
        <w:t>Copy an existing standard settings file</w:t>
      </w:r>
    </w:p>
    <w:p w:rsidR="0096315E" w:rsidRDefault="0096315E" w:rsidP="0096315E">
      <w:pPr>
        <w:pStyle w:val="ListParagraph"/>
        <w:numPr>
          <w:ilvl w:val="2"/>
          <w:numId w:val="1"/>
        </w:numPr>
      </w:pPr>
      <w:r>
        <w:t>Modify standard</w:t>
      </w:r>
      <w:r w:rsidR="00575590">
        <w:t xml:space="preserve"> positive</w:t>
      </w:r>
      <w:r>
        <w:t xml:space="preserve"> control(s) to reflect new kit</w:t>
      </w:r>
      <w:ins w:id="3" w:author="George Riley" w:date="2011-12-15T15:56:00Z">
        <w:r w:rsidR="0097388D">
          <w:t xml:space="preserve">, where </w:t>
        </w:r>
        <w:commentRangeStart w:id="4"/>
        <w:proofErr w:type="spellStart"/>
        <w:r w:rsidR="0097388D">
          <w:t>BioID</w:t>
        </w:r>
        <w:proofErr w:type="spellEnd"/>
        <w:r w:rsidR="0097388D">
          <w:t xml:space="preserve"> </w:t>
        </w:r>
      </w:ins>
      <w:commentRangeEnd w:id="4"/>
      <w:ins w:id="5" w:author="George Riley" w:date="2011-12-15T15:57:00Z">
        <w:r w:rsidR="0097388D">
          <w:rPr>
            <w:rStyle w:val="CommentReference"/>
          </w:rPr>
          <w:commentReference w:id="4"/>
        </w:r>
      </w:ins>
      <w:commentRangeStart w:id="6"/>
      <w:ins w:id="7" w:author="George Riley" w:date="2011-12-15T15:56:00Z">
        <w:r w:rsidR="0097388D">
          <w:t>is</w:t>
        </w:r>
      </w:ins>
      <w:commentRangeEnd w:id="6"/>
      <w:r w:rsidR="002B41BC">
        <w:rPr>
          <w:rStyle w:val="CommentReference"/>
        </w:rPr>
        <w:commentReference w:id="6"/>
      </w:r>
      <w:ins w:id="8" w:author="George Riley" w:date="2011-12-15T15:56:00Z">
        <w:r w:rsidR="0097388D">
          <w:t xml:space="preserve"> the allele base</w:t>
        </w:r>
      </w:ins>
      <w:ins w:id="9" w:author="George Riley" w:date="2011-12-15T15:57:00Z">
        <w:r w:rsidR="0097388D">
          <w:t xml:space="preserve"> </w:t>
        </w:r>
      </w:ins>
      <w:ins w:id="10" w:author="George Riley" w:date="2011-12-15T15:56:00Z">
        <w:r w:rsidR="0097388D">
          <w:t>pair size</w:t>
        </w:r>
      </w:ins>
      <w:r w:rsidR="00487C67">
        <w:t>; for example:</w:t>
      </w:r>
    </w:p>
    <w:p w:rsidR="00487C67" w:rsidRDefault="00487C67" w:rsidP="00487C67">
      <w:pPr>
        <w:autoSpaceDE w:val="0"/>
        <w:autoSpaceDN w:val="0"/>
        <w:adjustRightInd w:val="0"/>
        <w:ind w:firstLine="720"/>
        <w:rPr>
          <w:color w:val="000000"/>
          <w:highlight w:val="white"/>
        </w:rPr>
      </w:pPr>
      <w:r>
        <w:rPr>
          <w:color w:val="0000FF"/>
          <w:highlight w:val="white"/>
        </w:rPr>
        <w:t>&lt;</w:t>
      </w:r>
      <w:proofErr w:type="spellStart"/>
      <w:r>
        <w:rPr>
          <w:color w:val="800000"/>
          <w:highlight w:val="white"/>
        </w:rPr>
        <w:t>StdMarkerSetSpecifications</w:t>
      </w:r>
      <w:proofErr w:type="spellEnd"/>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FF"/>
          <w:highlight w:val="white"/>
        </w:rPr>
        <w:t>&lt;</w:t>
      </w:r>
      <w:proofErr w:type="spellStart"/>
      <w:r>
        <w:rPr>
          <w:color w:val="800000"/>
          <w:highlight w:val="white"/>
        </w:rPr>
        <w:t>StdMarkerSetCollection</w:t>
      </w:r>
      <w:proofErr w:type="spellEnd"/>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MarkerSetName</w:t>
      </w:r>
      <w:proofErr w:type="spellEnd"/>
      <w:r>
        <w:rPr>
          <w:color w:val="0000FF"/>
          <w:highlight w:val="white"/>
        </w:rPr>
        <w:t>&gt;</w:t>
      </w:r>
      <w:r>
        <w:rPr>
          <w:color w:val="000000"/>
          <w:highlight w:val="white"/>
        </w:rPr>
        <w:t>Identifiler</w:t>
      </w:r>
      <w:r>
        <w:rPr>
          <w:color w:val="0000FF"/>
          <w:highlight w:val="white"/>
        </w:rPr>
        <w:t>&lt;/</w:t>
      </w:r>
      <w:proofErr w:type="spellStart"/>
      <w:r>
        <w:rPr>
          <w:color w:val="800000"/>
          <w:highlight w:val="white"/>
        </w:rPr>
        <w:t>MarkerSetName</w:t>
      </w:r>
      <w:proofErr w:type="spellEnd"/>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PositiveControls</w:t>
      </w:r>
      <w:proofErr w:type="spellEnd"/>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PositiveControl</w:t>
      </w:r>
      <w:proofErr w:type="spellEnd"/>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9947A</w:t>
      </w:r>
      <w:r>
        <w:rPr>
          <w:color w:val="0000FF"/>
          <w:highlight w:val="white"/>
        </w:rPr>
        <w:t>&lt;/</w:t>
      </w:r>
      <w:r>
        <w:rPr>
          <w:color w:val="800000"/>
          <w:highlight w:val="white"/>
        </w:rPr>
        <w:t>Name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Loci</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Locus</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D8S1179</w:t>
      </w:r>
      <w:r>
        <w:rPr>
          <w:color w:val="0000FF"/>
          <w:highlight w:val="white"/>
        </w:rPr>
        <w:t>&lt;/</w:t>
      </w:r>
      <w:r>
        <w:rPr>
          <w:color w:val="800000"/>
          <w:highlight w:val="white"/>
        </w:rPr>
        <w:t>Name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Allele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lastRenderedPageBreak/>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13</w:t>
      </w:r>
      <w:r>
        <w:rPr>
          <w:color w:val="0000FF"/>
          <w:highlight w:val="white"/>
        </w:rPr>
        <w:t>&lt;/</w:t>
      </w:r>
      <w:r>
        <w:rPr>
          <w:color w:val="800000"/>
          <w:highlight w:val="white"/>
        </w:rPr>
        <w:t>Name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BioID</w:t>
      </w:r>
      <w:proofErr w:type="spellEnd"/>
      <w:r>
        <w:rPr>
          <w:color w:val="0000FF"/>
          <w:highlight w:val="white"/>
        </w:rPr>
        <w:t>&gt;</w:t>
      </w:r>
      <w:r>
        <w:rPr>
          <w:color w:val="000000"/>
          <w:highlight w:val="white"/>
        </w:rPr>
        <w:t>147</w:t>
      </w:r>
      <w:r>
        <w:rPr>
          <w:color w:val="0000FF"/>
          <w:highlight w:val="white"/>
        </w:rPr>
        <w:t>&lt;/</w:t>
      </w:r>
      <w:proofErr w:type="spellStart"/>
      <w:r>
        <w:rPr>
          <w:color w:val="800000"/>
          <w:highlight w:val="white"/>
        </w:rPr>
        <w:t>BioID</w:t>
      </w:r>
      <w:proofErr w:type="spellEnd"/>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Allele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Locus</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Locus</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D21S11</w:t>
      </w:r>
      <w:r>
        <w:rPr>
          <w:color w:val="0000FF"/>
          <w:highlight w:val="white"/>
        </w:rPr>
        <w:t>&lt;/</w:t>
      </w:r>
      <w:r>
        <w:rPr>
          <w:color w:val="800000"/>
          <w:highlight w:val="white"/>
        </w:rPr>
        <w:t>Name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Allele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30</w:t>
      </w:r>
      <w:r>
        <w:rPr>
          <w:color w:val="0000FF"/>
          <w:highlight w:val="white"/>
        </w:rPr>
        <w:t>&lt;/</w:t>
      </w:r>
      <w:r>
        <w:rPr>
          <w:color w:val="800000"/>
          <w:highlight w:val="white"/>
        </w:rPr>
        <w:t>Name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proofErr w:type="spellStart"/>
      <w:r>
        <w:rPr>
          <w:color w:val="800000"/>
          <w:highlight w:val="white"/>
        </w:rPr>
        <w:t>BioID</w:t>
      </w:r>
      <w:proofErr w:type="spellEnd"/>
      <w:r>
        <w:rPr>
          <w:color w:val="0000FF"/>
          <w:highlight w:val="white"/>
        </w:rPr>
        <w:t>&gt;</w:t>
      </w:r>
      <w:r>
        <w:rPr>
          <w:color w:val="000000"/>
          <w:highlight w:val="white"/>
        </w:rPr>
        <w:t>210</w:t>
      </w:r>
      <w:r>
        <w:rPr>
          <w:color w:val="0000FF"/>
          <w:highlight w:val="white"/>
        </w:rPr>
        <w:t>&lt;/</w:t>
      </w:r>
      <w:proofErr w:type="spellStart"/>
      <w:r>
        <w:rPr>
          <w:color w:val="800000"/>
          <w:highlight w:val="white"/>
        </w:rPr>
        <w:t>BioID</w:t>
      </w:r>
      <w:proofErr w:type="spellEnd"/>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Allele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Locus</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Locus</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D7S820</w:t>
      </w:r>
      <w:r>
        <w:rPr>
          <w:color w:val="0000FF"/>
          <w:highlight w:val="white"/>
        </w:rPr>
        <w:t>&lt;/</w:t>
      </w:r>
      <w:r>
        <w:rPr>
          <w:color w:val="800000"/>
          <w:highlight w:val="white"/>
        </w:rPr>
        <w:t>Name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D177DE">
        <w:rPr>
          <w:color w:val="000000"/>
          <w:highlight w:val="white"/>
        </w:rPr>
        <w:tab/>
      </w:r>
      <w:r>
        <w:rPr>
          <w:color w:val="0000FF"/>
          <w:highlight w:val="white"/>
        </w:rPr>
        <w:t>&lt;</w:t>
      </w:r>
      <w:r>
        <w:rPr>
          <w:color w:val="800000"/>
          <w:highlight w:val="white"/>
        </w:rPr>
        <w:t>Allele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D177DE">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10</w:t>
      </w:r>
      <w:r>
        <w:rPr>
          <w:color w:val="0000FF"/>
          <w:highlight w:val="white"/>
        </w:rPr>
        <w:t>&lt;/</w:t>
      </w:r>
      <w:r>
        <w:rPr>
          <w:color w:val="800000"/>
          <w:highlight w:val="white"/>
        </w:rPr>
        <w:t>Name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D177DE">
        <w:rPr>
          <w:color w:val="000000"/>
          <w:highlight w:val="white"/>
        </w:rPr>
        <w:tab/>
      </w:r>
      <w:r>
        <w:rPr>
          <w:color w:val="0000FF"/>
          <w:highlight w:val="white"/>
        </w:rPr>
        <w:t>&lt;</w:t>
      </w:r>
      <w:proofErr w:type="spellStart"/>
      <w:r>
        <w:rPr>
          <w:color w:val="800000"/>
          <w:highlight w:val="white"/>
        </w:rPr>
        <w:t>BioID</w:t>
      </w:r>
      <w:proofErr w:type="spellEnd"/>
      <w:r>
        <w:rPr>
          <w:color w:val="0000FF"/>
          <w:highlight w:val="white"/>
        </w:rPr>
        <w:t>&gt;</w:t>
      </w:r>
      <w:r>
        <w:rPr>
          <w:color w:val="000000"/>
          <w:highlight w:val="white"/>
        </w:rPr>
        <w:t>273</w:t>
      </w:r>
      <w:r>
        <w:rPr>
          <w:color w:val="0000FF"/>
          <w:highlight w:val="white"/>
        </w:rPr>
        <w:t>&lt;/</w:t>
      </w:r>
      <w:proofErr w:type="spellStart"/>
      <w:r>
        <w:rPr>
          <w:color w:val="800000"/>
          <w:highlight w:val="white"/>
        </w:rPr>
        <w:t>BioID</w:t>
      </w:r>
      <w:proofErr w:type="spellEnd"/>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D177DE">
        <w:rPr>
          <w:color w:val="000000"/>
          <w:highlight w:val="white"/>
        </w:rPr>
        <w:tab/>
      </w:r>
      <w:r>
        <w:rPr>
          <w:color w:val="0000FF"/>
          <w:highlight w:val="white"/>
        </w:rPr>
        <w:t>&lt;/</w:t>
      </w:r>
      <w:r>
        <w:rPr>
          <w:color w:val="800000"/>
          <w:highlight w:val="white"/>
        </w:rPr>
        <w:t>Allele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D177DE">
        <w:rPr>
          <w:color w:val="000000"/>
          <w:highlight w:val="white"/>
        </w:rPr>
        <w:tab/>
      </w:r>
      <w:r>
        <w:rPr>
          <w:color w:val="0000FF"/>
          <w:highlight w:val="white"/>
        </w:rPr>
        <w:t>&lt;</w:t>
      </w:r>
      <w:r>
        <w:rPr>
          <w:color w:val="800000"/>
          <w:highlight w:val="white"/>
        </w:rPr>
        <w:t>Allele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D177DE">
        <w:rPr>
          <w:color w:val="000000"/>
          <w:highlight w:val="white"/>
        </w:rPr>
        <w:tab/>
      </w:r>
      <w:r>
        <w:rPr>
          <w:color w:val="0000FF"/>
          <w:highlight w:val="white"/>
        </w:rPr>
        <w:t>&lt;</w:t>
      </w:r>
      <w:r>
        <w:rPr>
          <w:color w:val="800000"/>
          <w:highlight w:val="white"/>
        </w:rPr>
        <w:t>Name</w:t>
      </w:r>
      <w:r>
        <w:rPr>
          <w:color w:val="0000FF"/>
          <w:highlight w:val="white"/>
        </w:rPr>
        <w:t>&gt;</w:t>
      </w:r>
      <w:r>
        <w:rPr>
          <w:color w:val="000000"/>
          <w:highlight w:val="white"/>
        </w:rPr>
        <w:t>11</w:t>
      </w:r>
      <w:r>
        <w:rPr>
          <w:color w:val="0000FF"/>
          <w:highlight w:val="white"/>
        </w:rPr>
        <w:t>&lt;/</w:t>
      </w:r>
      <w:r>
        <w:rPr>
          <w:color w:val="800000"/>
          <w:highlight w:val="white"/>
        </w:rPr>
        <w:t>Name</w:t>
      </w:r>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D177DE">
        <w:rPr>
          <w:color w:val="000000"/>
          <w:highlight w:val="white"/>
        </w:rPr>
        <w:tab/>
      </w:r>
      <w:r>
        <w:rPr>
          <w:color w:val="0000FF"/>
          <w:highlight w:val="white"/>
        </w:rPr>
        <w:t>&lt;</w:t>
      </w:r>
      <w:proofErr w:type="spellStart"/>
      <w:r>
        <w:rPr>
          <w:color w:val="800000"/>
          <w:highlight w:val="white"/>
        </w:rPr>
        <w:t>BioID</w:t>
      </w:r>
      <w:proofErr w:type="spellEnd"/>
      <w:r>
        <w:rPr>
          <w:color w:val="0000FF"/>
          <w:highlight w:val="white"/>
        </w:rPr>
        <w:t>&gt;</w:t>
      </w:r>
      <w:r>
        <w:rPr>
          <w:color w:val="000000"/>
          <w:highlight w:val="white"/>
        </w:rPr>
        <w:t>277</w:t>
      </w:r>
      <w:r>
        <w:rPr>
          <w:color w:val="0000FF"/>
          <w:highlight w:val="white"/>
        </w:rPr>
        <w:t>&lt;/</w:t>
      </w:r>
      <w:proofErr w:type="spellStart"/>
      <w:r>
        <w:rPr>
          <w:color w:val="800000"/>
          <w:highlight w:val="white"/>
        </w:rPr>
        <w:t>BioID</w:t>
      </w:r>
      <w:proofErr w:type="spellEnd"/>
      <w:r>
        <w:rPr>
          <w:color w:val="0000FF"/>
          <w:highlight w:val="white"/>
        </w:rPr>
        <w:t>&gt;</w:t>
      </w:r>
    </w:p>
    <w:p w:rsidR="00487C67" w:rsidRDefault="00487C67" w:rsidP="00487C67">
      <w:pPr>
        <w:autoSpaceDE w:val="0"/>
        <w:autoSpaceDN w:val="0"/>
        <w:adjustRightInd w:val="0"/>
        <w:rPr>
          <w:color w:val="000000"/>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D177DE">
        <w:rPr>
          <w:color w:val="000000"/>
          <w:highlight w:val="white"/>
        </w:rPr>
        <w:tab/>
      </w:r>
      <w:r>
        <w:rPr>
          <w:color w:val="0000FF"/>
          <w:highlight w:val="white"/>
        </w:rPr>
        <w:t>&lt;/</w:t>
      </w:r>
      <w:r>
        <w:rPr>
          <w:color w:val="800000"/>
          <w:highlight w:val="white"/>
        </w:rPr>
        <w:t>Allele</w:t>
      </w:r>
      <w:r>
        <w:rPr>
          <w:color w:val="0000FF"/>
          <w:highlight w:val="white"/>
        </w:rPr>
        <w:t>&gt;</w:t>
      </w:r>
    </w:p>
    <w:p w:rsidR="00487C67" w:rsidRDefault="00487C67" w:rsidP="00487C67">
      <w:pPr>
        <w:autoSpaceDE w:val="0"/>
        <w:autoSpaceDN w:val="0"/>
        <w:adjustRightInd w:val="0"/>
        <w:rPr>
          <w:color w:val="0000FF"/>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D177DE">
        <w:rPr>
          <w:color w:val="000000"/>
          <w:highlight w:val="white"/>
        </w:rPr>
        <w:tab/>
      </w:r>
      <w:r>
        <w:rPr>
          <w:color w:val="0000FF"/>
          <w:highlight w:val="white"/>
        </w:rPr>
        <w:t>&lt;/</w:t>
      </w:r>
      <w:r>
        <w:rPr>
          <w:color w:val="800000"/>
          <w:highlight w:val="white"/>
        </w:rPr>
        <w:t>Locus</w:t>
      </w:r>
      <w:r>
        <w:rPr>
          <w:color w:val="0000FF"/>
          <w:highlight w:val="white"/>
        </w:rPr>
        <w:t>&gt;</w:t>
      </w:r>
    </w:p>
    <w:p w:rsidR="00D177DE" w:rsidRDefault="00D177DE" w:rsidP="00487C67">
      <w:pPr>
        <w:autoSpaceDE w:val="0"/>
        <w:autoSpaceDN w:val="0"/>
        <w:adjustRightInd w:val="0"/>
        <w:rPr>
          <w:color w:val="000000"/>
          <w:highlight w:val="white"/>
        </w:rPr>
      </w:pPr>
      <w:r>
        <w:rPr>
          <w:color w:val="0000FF"/>
          <w:highlight w:val="white"/>
        </w:rPr>
        <w:tab/>
      </w:r>
      <w:r>
        <w:rPr>
          <w:color w:val="0000FF"/>
          <w:highlight w:val="white"/>
        </w:rPr>
        <w:tab/>
      </w:r>
      <w:r>
        <w:rPr>
          <w:color w:val="0000FF"/>
          <w:highlight w:val="white"/>
        </w:rPr>
        <w:tab/>
      </w:r>
      <w:r>
        <w:rPr>
          <w:color w:val="0000FF"/>
          <w:highlight w:val="white"/>
        </w:rPr>
        <w:tab/>
      </w:r>
      <w:r>
        <w:rPr>
          <w:color w:val="0000FF"/>
          <w:highlight w:val="white"/>
        </w:rPr>
        <w:tab/>
      </w:r>
      <w:r>
        <w:rPr>
          <w:color w:val="0000FF"/>
          <w:highlight w:val="white"/>
        </w:rPr>
        <w:tab/>
      </w:r>
      <w:r>
        <w:rPr>
          <w:color w:val="0000FF"/>
          <w:highlight w:val="white"/>
        </w:rPr>
        <w:tab/>
        <w:t>…</w:t>
      </w:r>
    </w:p>
    <w:p w:rsidR="00487C67" w:rsidRDefault="00487C67" w:rsidP="00487C67">
      <w:pPr>
        <w:pStyle w:val="ListParagraph"/>
        <w:ind w:left="2160"/>
      </w:pPr>
    </w:p>
    <w:p w:rsidR="0096315E" w:rsidRDefault="0096315E" w:rsidP="0096315E">
      <w:pPr>
        <w:pStyle w:val="ListParagraph"/>
        <w:numPr>
          <w:ilvl w:val="1"/>
          <w:numId w:val="1"/>
        </w:numPr>
      </w:pPr>
      <w:r>
        <w:t>Lab Settings</w:t>
      </w:r>
    </w:p>
    <w:p w:rsidR="0096315E" w:rsidRDefault="0096315E" w:rsidP="0096315E">
      <w:pPr>
        <w:pStyle w:val="ListParagraph"/>
        <w:numPr>
          <w:ilvl w:val="2"/>
          <w:numId w:val="1"/>
        </w:numPr>
      </w:pPr>
      <w:r>
        <w:t xml:space="preserve">Copy an existing </w:t>
      </w:r>
      <w:r w:rsidR="00575590">
        <w:t>lab</w:t>
      </w:r>
      <w:r>
        <w:t xml:space="preserve"> settings file</w:t>
      </w:r>
    </w:p>
    <w:p w:rsidR="0096315E" w:rsidRDefault="0096315E" w:rsidP="0096315E">
      <w:pPr>
        <w:pStyle w:val="ListParagraph"/>
        <w:numPr>
          <w:ilvl w:val="2"/>
          <w:numId w:val="1"/>
        </w:numPr>
      </w:pPr>
      <w:r>
        <w:t xml:space="preserve">Modify any locus specific </w:t>
      </w:r>
      <w:commentRangeStart w:id="11"/>
      <w:commentRangeStart w:id="12"/>
      <w:r>
        <w:t>settings</w:t>
      </w:r>
      <w:commentRangeEnd w:id="11"/>
      <w:r w:rsidR="008701D3">
        <w:rPr>
          <w:rStyle w:val="CommentReference"/>
        </w:rPr>
        <w:commentReference w:id="11"/>
      </w:r>
      <w:commentRangeEnd w:id="12"/>
      <w:r w:rsidR="002B41BC">
        <w:rPr>
          <w:rStyle w:val="CommentReference"/>
        </w:rPr>
        <w:commentReference w:id="12"/>
      </w:r>
    </w:p>
    <w:p w:rsidR="00575590" w:rsidRDefault="00575590" w:rsidP="0096315E">
      <w:pPr>
        <w:pStyle w:val="ListParagraph"/>
        <w:numPr>
          <w:ilvl w:val="2"/>
          <w:numId w:val="1"/>
        </w:numPr>
      </w:pPr>
      <w:commentRangeStart w:id="13"/>
      <w:r>
        <w:t xml:space="preserve">Modify </w:t>
      </w:r>
      <w:commentRangeEnd w:id="13"/>
      <w:r w:rsidR="008701D3">
        <w:rPr>
          <w:rStyle w:val="CommentReference"/>
        </w:rPr>
        <w:commentReference w:id="13"/>
      </w:r>
      <w:r>
        <w:t>(or remove) any positive control(s)</w:t>
      </w:r>
    </w:p>
    <w:p w:rsidR="00575590" w:rsidRDefault="00575590" w:rsidP="00575590">
      <w:pPr>
        <w:pStyle w:val="ListParagraph"/>
        <w:numPr>
          <w:ilvl w:val="1"/>
          <w:numId w:val="1"/>
        </w:numPr>
      </w:pPr>
      <w:r>
        <w:t>MessageBook</w:t>
      </w:r>
    </w:p>
    <w:p w:rsidR="00575590" w:rsidRDefault="00575590" w:rsidP="00575590">
      <w:pPr>
        <w:pStyle w:val="ListParagraph"/>
        <w:numPr>
          <w:ilvl w:val="2"/>
          <w:numId w:val="1"/>
        </w:numPr>
      </w:pPr>
      <w:r>
        <w:t>Copy an existing MessageBook file</w:t>
      </w:r>
    </w:p>
    <w:p w:rsidR="00575590" w:rsidRDefault="00575590" w:rsidP="00575590">
      <w:pPr>
        <w:pStyle w:val="ListParagraph"/>
        <w:numPr>
          <w:ilvl w:val="2"/>
          <w:numId w:val="1"/>
        </w:numPr>
      </w:pPr>
      <w:commentRangeStart w:id="14"/>
      <w:commentRangeStart w:id="15"/>
      <w:r>
        <w:t>Modify</w:t>
      </w:r>
      <w:commentRangeEnd w:id="14"/>
      <w:r w:rsidR="008701D3">
        <w:rPr>
          <w:rStyle w:val="CommentReference"/>
        </w:rPr>
        <w:commentReference w:id="14"/>
      </w:r>
      <w:commentRangeEnd w:id="15"/>
      <w:r w:rsidR="002B41BC">
        <w:rPr>
          <w:rStyle w:val="CommentReference"/>
        </w:rPr>
        <w:commentReference w:id="15"/>
      </w:r>
      <w:r>
        <w:t>, as needed</w:t>
      </w:r>
      <w:r w:rsidR="00487C67">
        <w:t xml:space="preserve"> – see documentation for MessageBook</w:t>
      </w:r>
    </w:p>
    <w:p w:rsidR="00575590" w:rsidRDefault="00575590" w:rsidP="00575590">
      <w:pPr>
        <w:pStyle w:val="ListParagraph"/>
        <w:numPr>
          <w:ilvl w:val="1"/>
          <w:numId w:val="1"/>
        </w:numPr>
      </w:pPr>
      <w:r>
        <w:t>Rename all files to incorporate new kit name and place in folder with appropriate kit name</w:t>
      </w:r>
      <w:r w:rsidR="00487C67">
        <w:t xml:space="preserve"> (no spaces); add folder to collection of such folders </w:t>
      </w:r>
      <w:proofErr w:type="gramStart"/>
      <w:r w:rsidR="00487C67">
        <w:t>in ..</w:t>
      </w:r>
      <w:proofErr w:type="gramEnd"/>
      <w:r w:rsidR="00487C67" w:rsidRPr="00487C67">
        <w:t>\Osiris\</w:t>
      </w:r>
      <w:proofErr w:type="spellStart"/>
      <w:r w:rsidR="00487C67" w:rsidRPr="00487C67">
        <w:t>Config</w:t>
      </w:r>
      <w:proofErr w:type="spellEnd"/>
      <w:r w:rsidR="00487C67" w:rsidRPr="00487C67">
        <w:t>\Volumes</w:t>
      </w:r>
    </w:p>
    <w:p w:rsidR="00B354E3" w:rsidRDefault="00B354E3" w:rsidP="00B354E3"/>
    <w:p w:rsidR="00B354E3" w:rsidRDefault="00B354E3" w:rsidP="00B354E3">
      <w:pPr>
        <w:pStyle w:val="Heading1"/>
      </w:pPr>
      <w:r>
        <w:t>Constructing a homebrew allelic ladder</w:t>
      </w:r>
    </w:p>
    <w:p w:rsidR="00B354E3" w:rsidRDefault="00B354E3" w:rsidP="00B354E3"/>
    <w:p w:rsidR="00B354E3" w:rsidRDefault="00B354E3" w:rsidP="00B354E3">
      <w:r>
        <w:t xml:space="preserve">Osiris requires an allelic ladder to perform sample analysis. Therefore, if using </w:t>
      </w:r>
      <w:r w:rsidR="002D1356">
        <w:t xml:space="preserve">a custom made STR multiplex, the user will have to construct an allelic ladder to serve as a control sample.  Typically allelic ladders are made by pooling individual samples to give a good representation and distribution of alleles and allele repeat sizes. Given that Osiris uses a cubic spline to estimate allele sizes from the allelic ladder, each locus should have at least four to five alleles at a minimum, with as wide an allele repeat </w:t>
      </w:r>
      <w:r w:rsidR="003833FE">
        <w:t>range</w:t>
      </w:r>
      <w:r w:rsidR="002D1356">
        <w:t xml:space="preserve"> as possible. More alleles and a wider range will increase the accuracy of allele calling.  Three or fewer alleles might not work well. The ladder allele peak heights do not need to be similar to one another and </w:t>
      </w:r>
      <w:r w:rsidR="001911C7">
        <w:t xml:space="preserve">having gaps where an allele is </w:t>
      </w:r>
      <w:r w:rsidR="001911C7">
        <w:lastRenderedPageBreak/>
        <w:t>not present in the ladder is not a problem.  In fact, the ladder fitting algorithm is designed such that different peak height and allele gaps in the ladder actually increase the robustness of ladder fitting.</w:t>
      </w:r>
      <w:r w:rsidR="0008760D">
        <w:t xml:space="preserve"> Osiris does not require that ladder alleles flank all of the identified alleles for allele calling. If the sample alleles fall outside the ladder allele range, Osiris will extrapolate to call the alleles. In our somewhat limited experience of Osiris extrapolation (using commercially available kits), Osiris performance calling alleles outside the ladder range by extrapolation was excellent.</w:t>
      </w:r>
    </w:p>
    <w:p w:rsidR="0008760D" w:rsidRDefault="0008760D" w:rsidP="00B354E3"/>
    <w:p w:rsidR="0008760D" w:rsidRPr="00B354E3" w:rsidRDefault="0008760D" w:rsidP="00B354E3">
      <w:r>
        <w:t xml:space="preserve">To construct an allelic ladder de novo, select samples that have the alleles of interest and pool the DNA. Amplify, analyze the pool, rebalance the amounts of the inputs to the pool to achieve the desired peak balance and reamplify the rebalanced pool to make the ladder.  Once a satisfactory ladder has been achieved, the amplified ladder can be stored </w:t>
      </w:r>
      <w:r w:rsidR="005462B0">
        <w:t xml:space="preserve">as a </w:t>
      </w:r>
      <w:r>
        <w:t>frozen stock for amplifying new batches</w:t>
      </w:r>
      <w:r w:rsidR="005462B0">
        <w:t xml:space="preserve"> of allelic ladder for analysis. Reamplification of ladder can be done by making a 1:1000 dilution of the amplified ladder stock and amplifying  5 </w:t>
      </w:r>
      <w:proofErr w:type="spellStart"/>
      <w:r w:rsidR="005462B0">
        <w:t>ul</w:t>
      </w:r>
      <w:proofErr w:type="spellEnd"/>
      <w:r w:rsidR="005462B0">
        <w:t xml:space="preserve"> for 15 rather than 28 cycles (to avoid over-amplification of ladder peaks).</w:t>
      </w:r>
      <w:r w:rsidR="003833FE">
        <w:t xml:space="preserve"> Serial amplification of ladders should be avoided to prevent degradation of ladder characteristics or introduction of artifacts.</w:t>
      </w:r>
    </w:p>
    <w:sectPr w:rsidR="0008760D" w:rsidRPr="00B354E3" w:rsidSect="00E549D8">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eorge Riley" w:date="2011-12-15T15:59:00Z" w:initials="GR">
    <w:p w:rsidR="0097388D" w:rsidRDefault="0097388D">
      <w:pPr>
        <w:pStyle w:val="CommentText"/>
      </w:pPr>
      <w:r>
        <w:rPr>
          <w:rStyle w:val="CommentReference"/>
        </w:rPr>
        <w:annotationRef/>
      </w:r>
      <w:r>
        <w:t>True?</w:t>
      </w:r>
    </w:p>
  </w:comment>
  <w:comment w:id="6" w:author="Robert Goor" w:date="2011-12-15T16:13:00Z" w:initials="RG">
    <w:p w:rsidR="002B41BC" w:rsidRDefault="002B41BC">
      <w:pPr>
        <w:pStyle w:val="CommentText"/>
      </w:pPr>
      <w:r>
        <w:rPr>
          <w:rStyle w:val="CommentReference"/>
        </w:rPr>
        <w:annotationRef/>
      </w:r>
      <w:proofErr w:type="gramStart"/>
      <w:r>
        <w:t>true</w:t>
      </w:r>
      <w:proofErr w:type="gramEnd"/>
    </w:p>
  </w:comment>
  <w:comment w:id="11" w:author="George Riley" w:date="2011-12-15T15:59:00Z" w:initials="GR">
    <w:p w:rsidR="008701D3" w:rsidRDefault="008701D3">
      <w:pPr>
        <w:pStyle w:val="CommentText"/>
      </w:pPr>
      <w:r>
        <w:rPr>
          <w:rStyle w:val="CommentReference"/>
        </w:rPr>
        <w:annotationRef/>
      </w:r>
      <w:r>
        <w:t>Such as?</w:t>
      </w:r>
    </w:p>
  </w:comment>
  <w:comment w:id="12" w:author="Robert Goor" w:date="2011-12-15T16:15:00Z" w:initials="RG">
    <w:p w:rsidR="002B41BC" w:rsidRDefault="002B41BC">
      <w:pPr>
        <w:pStyle w:val="CommentText"/>
      </w:pPr>
      <w:r>
        <w:rPr>
          <w:rStyle w:val="CommentReference"/>
        </w:rPr>
        <w:annotationRef/>
      </w:r>
      <w:r>
        <w:t>Such as stutter threshold, fractional filter, etc…the whole table on the Locus/ILS Thresholds tab</w:t>
      </w:r>
    </w:p>
  </w:comment>
  <w:comment w:id="13" w:author="George Riley" w:date="2011-12-15T15:59:00Z" w:initials="GR">
    <w:p w:rsidR="008701D3" w:rsidRDefault="008701D3">
      <w:pPr>
        <w:pStyle w:val="CommentText"/>
      </w:pPr>
      <w:r>
        <w:rPr>
          <w:rStyle w:val="CommentReference"/>
        </w:rPr>
        <w:annotationRef/>
      </w:r>
      <w:r>
        <w:t>In what way?</w:t>
      </w:r>
    </w:p>
  </w:comment>
  <w:comment w:id="14" w:author="George Riley" w:date="2011-12-15T15:59:00Z" w:initials="GR">
    <w:p w:rsidR="008701D3" w:rsidRDefault="008701D3">
      <w:pPr>
        <w:pStyle w:val="CommentText"/>
      </w:pPr>
      <w:r>
        <w:rPr>
          <w:rStyle w:val="CommentReference"/>
        </w:rPr>
        <w:annotationRef/>
      </w:r>
      <w:r>
        <w:t>What might need to be modified?</w:t>
      </w:r>
    </w:p>
  </w:comment>
  <w:comment w:id="15" w:author="Robert Goor" w:date="2011-12-15T16:16:00Z" w:initials="RG">
    <w:p w:rsidR="002B41BC" w:rsidRDefault="002B41BC">
      <w:pPr>
        <w:pStyle w:val="CommentText"/>
      </w:pPr>
      <w:r>
        <w:rPr>
          <w:rStyle w:val="CommentReference"/>
        </w:rPr>
        <w:annotationRef/>
      </w:r>
      <w:r>
        <w:t xml:space="preserve">Maybe we should leave this out at this time, since we don’t have any documentation for modifying the MessageBook and we don’t want anyone to modify it on their </w:t>
      </w:r>
      <w:r>
        <w:t>own</w:t>
      </w:r>
      <w:bookmarkStart w:id="16" w:name="_GoBack"/>
      <w:bookmarkEnd w:id="16"/>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BC0" w:rsidRDefault="00A56BC0" w:rsidP="00801736">
      <w:r>
        <w:separator/>
      </w:r>
    </w:p>
  </w:endnote>
  <w:endnote w:type="continuationSeparator" w:id="0">
    <w:p w:rsidR="00A56BC0" w:rsidRDefault="00A56BC0" w:rsidP="0080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445297"/>
      <w:docPartObj>
        <w:docPartGallery w:val="Page Numbers (Bottom of Page)"/>
        <w:docPartUnique/>
      </w:docPartObj>
    </w:sdtPr>
    <w:sdtEndPr/>
    <w:sdtContent>
      <w:p w:rsidR="00487C67" w:rsidRDefault="00791827">
        <w:pPr>
          <w:pStyle w:val="Footer"/>
          <w:jc w:val="center"/>
        </w:pPr>
        <w:r>
          <w:fldChar w:fldCharType="begin"/>
        </w:r>
        <w:r>
          <w:instrText xml:space="preserve"> PAGE   \* MERGEFORMAT </w:instrText>
        </w:r>
        <w:r>
          <w:fldChar w:fldCharType="separate"/>
        </w:r>
        <w:r w:rsidR="002B41BC">
          <w:rPr>
            <w:noProof/>
          </w:rPr>
          <w:t>5</w:t>
        </w:r>
        <w:r>
          <w:rPr>
            <w:noProof/>
          </w:rPr>
          <w:fldChar w:fldCharType="end"/>
        </w:r>
      </w:p>
    </w:sdtContent>
  </w:sdt>
  <w:p w:rsidR="00487C67" w:rsidRDefault="00487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BC0" w:rsidRDefault="00A56BC0" w:rsidP="00801736">
      <w:r>
        <w:separator/>
      </w:r>
    </w:p>
  </w:footnote>
  <w:footnote w:type="continuationSeparator" w:id="0">
    <w:p w:rsidR="00A56BC0" w:rsidRDefault="00A56BC0" w:rsidP="008017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53861"/>
    <w:multiLevelType w:val="hybridMultilevel"/>
    <w:tmpl w:val="3F761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01BA"/>
    <w:rsid w:val="000143A7"/>
    <w:rsid w:val="0003458F"/>
    <w:rsid w:val="00064C51"/>
    <w:rsid w:val="0008760D"/>
    <w:rsid w:val="000F7F36"/>
    <w:rsid w:val="00152A3D"/>
    <w:rsid w:val="001911C7"/>
    <w:rsid w:val="001F5C6F"/>
    <w:rsid w:val="0027492C"/>
    <w:rsid w:val="002B41BC"/>
    <w:rsid w:val="002D1356"/>
    <w:rsid w:val="00372A93"/>
    <w:rsid w:val="003833FE"/>
    <w:rsid w:val="00436B57"/>
    <w:rsid w:val="00487C67"/>
    <w:rsid w:val="004B014F"/>
    <w:rsid w:val="004B7A8F"/>
    <w:rsid w:val="005462B0"/>
    <w:rsid w:val="00575590"/>
    <w:rsid w:val="005B6AB0"/>
    <w:rsid w:val="00613D52"/>
    <w:rsid w:val="00656335"/>
    <w:rsid w:val="006C2BD9"/>
    <w:rsid w:val="00734183"/>
    <w:rsid w:val="00772786"/>
    <w:rsid w:val="00791827"/>
    <w:rsid w:val="007A3320"/>
    <w:rsid w:val="007D6612"/>
    <w:rsid w:val="007E1648"/>
    <w:rsid w:val="007E2ECC"/>
    <w:rsid w:val="00801736"/>
    <w:rsid w:val="008050FC"/>
    <w:rsid w:val="008701D3"/>
    <w:rsid w:val="00885087"/>
    <w:rsid w:val="00897841"/>
    <w:rsid w:val="0096315E"/>
    <w:rsid w:val="0096372D"/>
    <w:rsid w:val="0097388D"/>
    <w:rsid w:val="00987D7A"/>
    <w:rsid w:val="009F10B7"/>
    <w:rsid w:val="00A33E02"/>
    <w:rsid w:val="00A56BC0"/>
    <w:rsid w:val="00AC0856"/>
    <w:rsid w:val="00B24C91"/>
    <w:rsid w:val="00B354E3"/>
    <w:rsid w:val="00B371E7"/>
    <w:rsid w:val="00C45CF8"/>
    <w:rsid w:val="00D177DE"/>
    <w:rsid w:val="00D54B45"/>
    <w:rsid w:val="00E401BA"/>
    <w:rsid w:val="00E549D8"/>
    <w:rsid w:val="00F7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9D8"/>
  </w:style>
  <w:style w:type="paragraph" w:styleId="Heading1">
    <w:name w:val="heading 1"/>
    <w:basedOn w:val="Normal"/>
    <w:next w:val="Normal"/>
    <w:link w:val="Heading1Char"/>
    <w:uiPriority w:val="9"/>
    <w:qFormat/>
    <w:rsid w:val="00B354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6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16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BA"/>
    <w:pPr>
      <w:ind w:left="720"/>
      <w:contextualSpacing/>
    </w:pPr>
  </w:style>
  <w:style w:type="paragraph" w:styleId="Header">
    <w:name w:val="header"/>
    <w:basedOn w:val="Normal"/>
    <w:link w:val="HeaderChar"/>
    <w:uiPriority w:val="99"/>
    <w:semiHidden/>
    <w:unhideWhenUsed/>
    <w:rsid w:val="00801736"/>
    <w:pPr>
      <w:tabs>
        <w:tab w:val="center" w:pos="4680"/>
        <w:tab w:val="right" w:pos="9360"/>
      </w:tabs>
    </w:pPr>
  </w:style>
  <w:style w:type="character" w:customStyle="1" w:styleId="HeaderChar">
    <w:name w:val="Header Char"/>
    <w:basedOn w:val="DefaultParagraphFont"/>
    <w:link w:val="Header"/>
    <w:uiPriority w:val="99"/>
    <w:semiHidden/>
    <w:rsid w:val="00801736"/>
  </w:style>
  <w:style w:type="paragraph" w:styleId="Footer">
    <w:name w:val="footer"/>
    <w:basedOn w:val="Normal"/>
    <w:link w:val="FooterChar"/>
    <w:uiPriority w:val="99"/>
    <w:unhideWhenUsed/>
    <w:rsid w:val="00801736"/>
    <w:pPr>
      <w:tabs>
        <w:tab w:val="center" w:pos="4680"/>
        <w:tab w:val="right" w:pos="9360"/>
      </w:tabs>
    </w:pPr>
  </w:style>
  <w:style w:type="character" w:customStyle="1" w:styleId="FooterChar">
    <w:name w:val="Footer Char"/>
    <w:basedOn w:val="DefaultParagraphFont"/>
    <w:link w:val="Footer"/>
    <w:uiPriority w:val="99"/>
    <w:rsid w:val="00801736"/>
  </w:style>
  <w:style w:type="character" w:customStyle="1" w:styleId="Heading1Char">
    <w:name w:val="Heading 1 Char"/>
    <w:basedOn w:val="DefaultParagraphFont"/>
    <w:link w:val="Heading1"/>
    <w:uiPriority w:val="9"/>
    <w:rsid w:val="00B354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6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1648"/>
    <w:rPr>
      <w:rFonts w:asciiTheme="majorHAnsi" w:eastAsiaTheme="majorEastAsia" w:hAnsiTheme="majorHAnsi" w:cstheme="majorBidi"/>
      <w:b/>
      <w:bCs/>
      <w:color w:val="4F81BD" w:themeColor="accent1"/>
    </w:rPr>
  </w:style>
  <w:style w:type="character" w:styleId="Hyperlink">
    <w:name w:val="Hyperlink"/>
    <w:uiPriority w:val="99"/>
    <w:rsid w:val="008701D3"/>
    <w:rPr>
      <w:rFonts w:cs="Times New Roman"/>
      <w:color w:val="0F243E"/>
      <w:u w:val="dotted"/>
    </w:rPr>
  </w:style>
  <w:style w:type="character" w:styleId="FollowedHyperlink">
    <w:name w:val="FollowedHyperlink"/>
    <w:basedOn w:val="DefaultParagraphFont"/>
    <w:uiPriority w:val="99"/>
    <w:semiHidden/>
    <w:unhideWhenUsed/>
    <w:rsid w:val="008701D3"/>
    <w:rPr>
      <w:color w:val="800080" w:themeColor="followedHyperlink"/>
      <w:u w:val="single"/>
    </w:rPr>
  </w:style>
  <w:style w:type="character" w:styleId="CommentReference">
    <w:name w:val="annotation reference"/>
    <w:basedOn w:val="DefaultParagraphFont"/>
    <w:uiPriority w:val="99"/>
    <w:semiHidden/>
    <w:unhideWhenUsed/>
    <w:rsid w:val="008701D3"/>
    <w:rPr>
      <w:sz w:val="16"/>
      <w:szCs w:val="16"/>
    </w:rPr>
  </w:style>
  <w:style w:type="paragraph" w:styleId="CommentText">
    <w:name w:val="annotation text"/>
    <w:basedOn w:val="Normal"/>
    <w:link w:val="CommentTextChar"/>
    <w:uiPriority w:val="99"/>
    <w:semiHidden/>
    <w:unhideWhenUsed/>
    <w:rsid w:val="008701D3"/>
    <w:rPr>
      <w:sz w:val="20"/>
      <w:szCs w:val="20"/>
    </w:rPr>
  </w:style>
  <w:style w:type="character" w:customStyle="1" w:styleId="CommentTextChar">
    <w:name w:val="Comment Text Char"/>
    <w:basedOn w:val="DefaultParagraphFont"/>
    <w:link w:val="CommentText"/>
    <w:uiPriority w:val="99"/>
    <w:semiHidden/>
    <w:rsid w:val="008701D3"/>
    <w:rPr>
      <w:sz w:val="20"/>
      <w:szCs w:val="20"/>
    </w:rPr>
  </w:style>
  <w:style w:type="paragraph" w:styleId="CommentSubject">
    <w:name w:val="annotation subject"/>
    <w:basedOn w:val="CommentText"/>
    <w:next w:val="CommentText"/>
    <w:link w:val="CommentSubjectChar"/>
    <w:uiPriority w:val="99"/>
    <w:semiHidden/>
    <w:unhideWhenUsed/>
    <w:rsid w:val="008701D3"/>
    <w:rPr>
      <w:b/>
      <w:bCs/>
    </w:rPr>
  </w:style>
  <w:style w:type="character" w:customStyle="1" w:styleId="CommentSubjectChar">
    <w:name w:val="Comment Subject Char"/>
    <w:basedOn w:val="CommentTextChar"/>
    <w:link w:val="CommentSubject"/>
    <w:uiPriority w:val="99"/>
    <w:semiHidden/>
    <w:rsid w:val="008701D3"/>
    <w:rPr>
      <w:b/>
      <w:bCs/>
      <w:sz w:val="20"/>
      <w:szCs w:val="20"/>
    </w:rPr>
  </w:style>
  <w:style w:type="paragraph" w:styleId="BalloonText">
    <w:name w:val="Balloon Text"/>
    <w:basedOn w:val="Normal"/>
    <w:link w:val="BalloonTextChar"/>
    <w:uiPriority w:val="99"/>
    <w:semiHidden/>
    <w:unhideWhenUsed/>
    <w:rsid w:val="008701D3"/>
    <w:rPr>
      <w:rFonts w:ascii="Tahoma" w:hAnsi="Tahoma" w:cs="Tahoma"/>
      <w:sz w:val="16"/>
      <w:szCs w:val="16"/>
    </w:rPr>
  </w:style>
  <w:style w:type="character" w:customStyle="1" w:styleId="BalloonTextChar">
    <w:name w:val="Balloon Text Char"/>
    <w:basedOn w:val="DefaultParagraphFont"/>
    <w:link w:val="BalloonText"/>
    <w:uiPriority w:val="99"/>
    <w:semiHidden/>
    <w:rsid w:val="008701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orensics@ncbi.nlm.nih.gov?subject=New%20kit%20in%20Osiri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D4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Goor</dc:creator>
  <cp:lastModifiedBy>Robert Goor</cp:lastModifiedBy>
  <cp:revision>2</cp:revision>
  <dcterms:created xsi:type="dcterms:W3CDTF">2011-12-15T21:17:00Z</dcterms:created>
  <dcterms:modified xsi:type="dcterms:W3CDTF">2011-12-15T21:17:00Z</dcterms:modified>
</cp:coreProperties>
</file>