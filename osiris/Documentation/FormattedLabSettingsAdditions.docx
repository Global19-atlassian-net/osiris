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E37FEB" w14:textId="77777777" w:rsidR="00CD2EE2" w:rsidRDefault="007516D3" w:rsidP="00CD2EE2">
      <w:pPr>
        <w:jc w:val="left"/>
      </w:pPr>
      <w:r>
        <w:rPr>
          <w:noProof/>
        </w:rPr>
        <mc:AlternateContent>
          <mc:Choice Requires="wps">
            <w:drawing>
              <wp:anchor distT="45720" distB="45720" distL="114300" distR="114300" simplePos="0" relativeHeight="251659264" behindDoc="0" locked="0" layoutInCell="1" allowOverlap="1" wp14:anchorId="5F89E28F" wp14:editId="47C56C0E">
                <wp:simplePos x="0" y="0"/>
                <wp:positionH relativeFrom="margin">
                  <wp:align>right</wp:align>
                </wp:positionH>
                <wp:positionV relativeFrom="paragraph">
                  <wp:posOffset>38100</wp:posOffset>
                </wp:positionV>
                <wp:extent cx="59436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73BC54A9" w14:textId="77777777" w:rsidR="007516D3" w:rsidRDefault="007516D3" w:rsidP="007516D3">
                            <w:pPr>
                              <w:jc w:val="left"/>
                            </w:pPr>
                            <w:r>
                              <w:t>Raised Baseline Options:</w:t>
                            </w:r>
                          </w:p>
                          <w:p w14:paraId="1B08C684" w14:textId="77777777" w:rsidR="007516D3" w:rsidRDefault="007516D3" w:rsidP="007516D3">
                            <w:pPr>
                              <w:jc w:val="left"/>
                            </w:pPr>
                            <w:r>
                              <w:tab/>
                              <w:t>Raised Baseline Threshold for Samples (RFU)</w:t>
                            </w:r>
                            <w:r>
                              <w:tab/>
                            </w:r>
                            <w:r>
                              <w:tab/>
                            </w:r>
                            <w:r>
                              <w:tab/>
                            </w:r>
                            <w:r>
                              <w:tab/>
                            </w:r>
                            <w:r>
                              <w:tab/>
                            </w:r>
                            <w:r>
                              <w:tab/>
                              <w:t>250</w:t>
                            </w:r>
                          </w:p>
                          <w:p w14:paraId="3AB477D1" w14:textId="77777777" w:rsidR="007516D3" w:rsidRDefault="007516D3" w:rsidP="007516D3">
                            <w:pPr>
                              <w:jc w:val="left"/>
                            </w:pPr>
                            <w:r>
                              <w:tab/>
                              <w:t>Raised Baseline Threshold for Sample ILS Channels (RFU)</w:t>
                            </w:r>
                            <w:r>
                              <w:tab/>
                            </w:r>
                            <w:r>
                              <w:tab/>
                            </w:r>
                            <w:r>
                              <w:tab/>
                            </w:r>
                            <w:r>
                              <w:tab/>
                              <w:t>250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27A9D3" id="_x0000_t202" coordsize="21600,21600" o:spt="202" path="m,l,21600r21600,l21600,xe">
                <v:stroke joinstyle="miter"/>
                <v:path gradientshapeok="t" o:connecttype="rect"/>
              </v:shapetype>
              <v:shape id="Text Box 2" o:spid="_x0000_s1026" type="#_x0000_t202" style="position:absolute;margin-left:416.8pt;margin-top:3pt;width:468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">
                <v:textbox style="mso-fit-shape-to-text:t">
                  <w:txbxContent>
                    <w:p w:rsidR="007516D3" w:rsidRDefault="007516D3" w:rsidP="007516D3">
                      <w:pPr>
                        <w:jc w:val="left"/>
                      </w:pPr>
                      <w:r>
                        <w:t>Raised Baseline Options:</w:t>
                      </w:r>
                    </w:p>
                    <w:p w:rsidR="007516D3" w:rsidRDefault="007516D3" w:rsidP="007516D3">
                      <w:pPr>
                        <w:jc w:val="left"/>
                      </w:pPr>
                      <w:r>
                        <w:tab/>
                        <w:t>Raised Baseline Threshold for Samples (RFU)</w:t>
                      </w:r>
                      <w:r>
                        <w:tab/>
                      </w:r>
                      <w:r>
                        <w:tab/>
                      </w:r>
                      <w:r>
                        <w:tab/>
                      </w:r>
                      <w:r>
                        <w:tab/>
                      </w:r>
                      <w:r>
                        <w:tab/>
                      </w:r>
                      <w:r>
                        <w:tab/>
                        <w:t>250</w:t>
                      </w:r>
                    </w:p>
                    <w:p w:rsidR="007516D3" w:rsidRDefault="007516D3" w:rsidP="007516D3">
                      <w:pPr>
                        <w:jc w:val="left"/>
                      </w:pPr>
                      <w:r>
                        <w:tab/>
                        <w:t>Raised Baseline Threshold for Sample ILS Channels (RFU)</w:t>
                      </w:r>
                      <w:r>
                        <w:tab/>
                      </w:r>
                      <w:r>
                        <w:tab/>
                      </w:r>
                      <w:r>
                        <w:tab/>
                      </w:r>
                      <w:r>
                        <w:tab/>
                        <w:t>250</w:t>
                      </w:r>
                    </w:p>
                  </w:txbxContent>
                </v:textbox>
                <w10:wrap type="square" anchorx="margin"/>
              </v:shape>
            </w:pict>
          </mc:Fallback>
        </mc:AlternateContent>
      </w:r>
    </w:p>
    <w:p w14:paraId="12AF3C28" w14:textId="77777777" w:rsidR="00CD2EE2" w:rsidRDefault="00CD2EE2" w:rsidP="00CD2EE2">
      <w:pPr>
        <w:jc w:val="left"/>
      </w:pPr>
      <w:r w:rsidRPr="00CC2CA7">
        <w:rPr>
          <w:rStyle w:val="NormalFixedChar"/>
          <w:b/>
          <w:szCs w:val="20"/>
          <w:shd w:val="clear" w:color="auto" w:fill="C0F0C0"/>
        </w:rPr>
        <w:t>Raised Baseline Threshold for Samples (RFU)</w:t>
      </w:r>
      <w:r w:rsidRPr="00CC2CA7">
        <w:rPr>
          <w:shd w:val="clear" w:color="auto" w:fill="C0F0C0"/>
        </w:rPr>
        <w:t xml:space="preserve"> and </w:t>
      </w:r>
      <w:r w:rsidRPr="00CC2CA7">
        <w:rPr>
          <w:rStyle w:val="NormalFixedChar"/>
          <w:b/>
          <w:szCs w:val="20"/>
          <w:shd w:val="clear" w:color="auto" w:fill="C0F0C0"/>
        </w:rPr>
        <w:t>for Sample ILS Channels (RFU)</w:t>
      </w:r>
      <w:r w:rsidR="00CB22E4">
        <w:t xml:space="preserve"> parameter</w:t>
      </w:r>
      <w:r>
        <w:t xml:space="preserve"> set</w:t>
      </w:r>
      <w:r w:rsidR="00CB22E4">
        <w:t>s</w:t>
      </w:r>
      <w:r>
        <w:t xml:space="preserve"> the threshold for raised baseline detection in the allele channels and the ILS channel respectively.  Raised baseline can result in minor peaks either not being called or appearing to have a higher RFU than they should actually have.</w:t>
      </w:r>
      <w:r w:rsidR="00CB22E4">
        <w:t xml:space="preserve">  </w:t>
      </w:r>
      <w:commentRangeStart w:id="0"/>
      <w:ins w:id="1" w:author="Riley, George (NIH/NLM/NCBI) [E]" w:date="2015-02-10T15:02:00Z">
        <w:r w:rsidR="00CB22E4" w:rsidRPr="00CB22E4">
          <w:rPr>
            <w:highlight w:val="yellow"/>
            <w:rPrChange w:id="2" w:author="Riley, George (NIH/NLM/NCBI) [E]" w:date="2015-02-10T15:02:00Z">
              <w:rPr/>
            </w:rPrChange>
          </w:rPr>
          <w:t>Needs advice and impact here</w:t>
        </w:r>
      </w:ins>
      <w:commentRangeEnd w:id="0"/>
      <w:r w:rsidR="001A2E91">
        <w:rPr>
          <w:rStyle w:val="CommentReference"/>
        </w:rPr>
        <w:commentReference w:id="0"/>
      </w:r>
      <w:ins w:id="3" w:author="Riley, George (NIH/NLM/NCBI) [E]" w:date="2015-02-10T15:02:00Z">
        <w:r w:rsidR="00CB22E4" w:rsidRPr="00CB22E4">
          <w:rPr>
            <w:highlight w:val="yellow"/>
            <w:rPrChange w:id="4" w:author="Riley, George (NIH/NLM/NCBI) [E]" w:date="2015-02-10T15:02:00Z">
              <w:rPr/>
            </w:rPrChange>
          </w:rPr>
          <w:t>.</w:t>
        </w:r>
        <w:r w:rsidR="00CB22E4">
          <w:t xml:space="preserve">  </w:t>
        </w:r>
      </w:ins>
    </w:p>
    <w:p w14:paraId="67A37F94" w14:textId="77777777" w:rsidR="00CD2EE2" w:rsidRDefault="00CD2EE2" w:rsidP="00CD2EE2">
      <w:pPr>
        <w:jc w:val="left"/>
      </w:pPr>
    </w:p>
    <w:p w14:paraId="066241B0" w14:textId="77777777" w:rsidR="00CD2EE2" w:rsidRDefault="007516D3" w:rsidP="00CD2EE2">
      <w:pPr>
        <w:jc w:val="left"/>
      </w:pPr>
      <w:r>
        <w:rPr>
          <w:noProof/>
        </w:rPr>
        <mc:AlternateContent>
          <mc:Choice Requires="wps">
            <w:drawing>
              <wp:anchor distT="45720" distB="45720" distL="114300" distR="114300" simplePos="0" relativeHeight="251661312" behindDoc="0" locked="0" layoutInCell="1" allowOverlap="1" wp14:anchorId="7BCF2255" wp14:editId="5465217F">
                <wp:simplePos x="0" y="0"/>
                <wp:positionH relativeFrom="margin">
                  <wp:posOffset>0</wp:posOffset>
                </wp:positionH>
                <wp:positionV relativeFrom="paragraph">
                  <wp:posOffset>213360</wp:posOffset>
                </wp:positionV>
                <wp:extent cx="5943600" cy="1404620"/>
                <wp:effectExtent l="0" t="0" r="19050"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2332F540" w14:textId="77777777" w:rsidR="007516D3" w:rsidRDefault="007516D3" w:rsidP="007516D3">
                            <w:pPr>
                              <w:jc w:val="left"/>
                            </w:pPr>
                            <w:r>
                              <w:t>Cross Channel Options:</w:t>
                            </w:r>
                          </w:p>
                          <w:p w14:paraId="74F761AD" w14:textId="77777777" w:rsidR="007516D3" w:rsidRPr="00201EF1" w:rsidRDefault="007516D3" w:rsidP="007516D3">
                            <w:pPr>
                              <w:autoSpaceDE w:val="0"/>
                              <w:autoSpaceDN w:val="0"/>
                              <w:adjustRightInd w:val="0"/>
                              <w:jc w:val="left"/>
                              <w:rPr>
                                <w:rFonts w:ascii="MS Shell Dlg 2" w:hAnsi="MS Shell Dlg 2" w:cs="MS Shell Dlg 2"/>
                                <w:sz w:val="16"/>
                                <w:szCs w:val="16"/>
                              </w:rPr>
                            </w:pPr>
                            <w:r>
                              <w:tab/>
                              <w:t>Attempt to Apply Embedded Color Correction Matrix</w:t>
                            </w:r>
                            <w:r>
                              <w:tab/>
                            </w:r>
                            <w:r>
                              <w:tab/>
                            </w:r>
                            <w:r>
                              <w:tab/>
                            </w:r>
                            <w:r>
                              <w:tab/>
                            </w:r>
                            <w:r>
                              <w:tab/>
                            </w:r>
                            <w:r>
                              <w:rPr>
                                <w:rFonts w:ascii="Wingdings" w:hAnsi="Wingdings" w:cs="Wingdings"/>
                                <w:sz w:val="26"/>
                                <w:szCs w:val="26"/>
                              </w:rPr>
                              <w:t></w:t>
                            </w:r>
                          </w:p>
                          <w:p w14:paraId="516B2A59" w14:textId="77777777" w:rsidR="007516D3" w:rsidRDefault="007516D3" w:rsidP="007516D3">
                            <w:pPr>
                              <w:jc w:val="left"/>
                            </w:pPr>
                            <w:r>
                              <w:tab/>
                              <w:t>Min RFU for a peak to be considered as a primary pull-up (Default = 500)</w:t>
                            </w:r>
                            <w:r>
                              <w:tab/>
                            </w:r>
                            <w:r>
                              <w:tab/>
                            </w:r>
                            <w:r>
                              <w:tab/>
                              <w:t>500</w:t>
                            </w:r>
                          </w:p>
                          <w:p w14:paraId="174485F4" w14:textId="77777777" w:rsidR="007516D3" w:rsidRPr="007516D3" w:rsidRDefault="007516D3" w:rsidP="007516D3">
                            <w:pPr>
                              <w:autoSpaceDE w:val="0"/>
                              <w:autoSpaceDN w:val="0"/>
                              <w:adjustRightInd w:val="0"/>
                              <w:jc w:val="left"/>
                              <w:rPr>
                                <w:rFonts w:ascii="Wingdings" w:hAnsi="Wingdings" w:cs="Wingdings"/>
                                <w:sz w:val="26"/>
                                <w:szCs w:val="26"/>
                              </w:rPr>
                            </w:pPr>
                            <w:r>
                              <w:tab/>
                              <w:t xml:space="preserve">Make Pull-up </w:t>
                            </w:r>
                            <w:proofErr w:type="gramStart"/>
                            <w:r>
                              <w:t>At</w:t>
                            </w:r>
                            <w:proofErr w:type="gramEnd"/>
                            <w:r>
                              <w:t xml:space="preserve"> Allele Artifact Non-Critical</w:t>
                            </w:r>
                            <w:r>
                              <w:tab/>
                            </w:r>
                            <w:r>
                              <w:tab/>
                            </w:r>
                            <w:r>
                              <w:tab/>
                            </w:r>
                            <w:r>
                              <w:tab/>
                            </w:r>
                            <w:r>
                              <w:tab/>
                            </w:r>
                            <w:r>
                              <w:tab/>
                            </w:r>
                            <w:r>
                              <w:rPr>
                                <w:rFonts w:ascii="Wingdings" w:hAnsi="Wingdings" w:cs="Wingdings"/>
                                <w:sz w:val="26"/>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D68CB3" id="_x0000_s1027" type="#_x0000_t202" style="position:absolute;margin-left:0;margin-top:16.8pt;width:46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">
                <v:textbox style="mso-fit-shape-to-text:t">
                  <w:txbxContent>
                    <w:p w:rsidR="007516D3" w:rsidRDefault="007516D3" w:rsidP="007516D3">
                      <w:pPr>
                        <w:jc w:val="left"/>
                      </w:pPr>
                      <w:r>
                        <w:t>Cross Channel Options:</w:t>
                      </w:r>
                    </w:p>
                    <w:p w:rsidR="007516D3" w:rsidRPr="00201EF1" w:rsidRDefault="007516D3" w:rsidP="007516D3">
                      <w:pPr>
                        <w:autoSpaceDE w:val="0"/>
                        <w:autoSpaceDN w:val="0"/>
                        <w:adjustRightInd w:val="0"/>
                        <w:jc w:val="left"/>
                        <w:rPr>
                          <w:rFonts w:ascii="MS Shell Dlg 2" w:hAnsi="MS Shell Dlg 2" w:cs="MS Shell Dlg 2"/>
                          <w:sz w:val="16"/>
                          <w:szCs w:val="16"/>
                        </w:rPr>
                      </w:pPr>
                      <w:r>
                        <w:tab/>
                        <w:t>Attempt to Apply Embedded Color Correction Matrix</w:t>
                      </w:r>
                      <w:r>
                        <w:tab/>
                      </w:r>
                      <w:r>
                        <w:tab/>
                      </w:r>
                      <w:r>
                        <w:tab/>
                      </w:r>
                      <w:r>
                        <w:tab/>
                      </w:r>
                      <w:r>
                        <w:tab/>
                      </w:r>
                      <w:r>
                        <w:rPr>
                          <w:rFonts w:ascii="Wingdings" w:hAnsi="Wingdings" w:cs="Wingdings"/>
                          <w:sz w:val="26"/>
                          <w:szCs w:val="26"/>
                        </w:rPr>
                        <w:t></w:t>
                      </w:r>
                    </w:p>
                    <w:p w:rsidR="007516D3" w:rsidRDefault="007516D3" w:rsidP="007516D3">
                      <w:pPr>
                        <w:jc w:val="left"/>
                      </w:pPr>
                      <w:r>
                        <w:tab/>
                        <w:t>Min RFU for a peak to be considered as a primary pull-up (Default = 500)</w:t>
                      </w:r>
                      <w:r>
                        <w:tab/>
                      </w:r>
                      <w:r>
                        <w:tab/>
                      </w:r>
                      <w:r>
                        <w:tab/>
                        <w:t>500</w:t>
                      </w:r>
                    </w:p>
                    <w:p w:rsidR="007516D3" w:rsidRPr="007516D3" w:rsidRDefault="007516D3" w:rsidP="007516D3">
                      <w:pPr>
                        <w:autoSpaceDE w:val="0"/>
                        <w:autoSpaceDN w:val="0"/>
                        <w:adjustRightInd w:val="0"/>
                        <w:jc w:val="left"/>
                        <w:rPr>
                          <w:rFonts w:ascii="Wingdings" w:hAnsi="Wingdings" w:cs="Wingdings"/>
                          <w:sz w:val="26"/>
                          <w:szCs w:val="26"/>
                        </w:rPr>
                      </w:pPr>
                      <w:r>
                        <w:tab/>
                        <w:t xml:space="preserve">Make Pull-up </w:t>
                      </w:r>
                      <w:proofErr w:type="gramStart"/>
                      <w:r>
                        <w:t>At</w:t>
                      </w:r>
                      <w:proofErr w:type="gramEnd"/>
                      <w:r>
                        <w:t xml:space="preserve"> Allele Artifact Non-Critical</w:t>
                      </w:r>
                      <w:r>
                        <w:tab/>
                      </w:r>
                      <w:r>
                        <w:tab/>
                      </w:r>
                      <w:r>
                        <w:tab/>
                      </w:r>
                      <w:r>
                        <w:tab/>
                      </w:r>
                      <w:r>
                        <w:tab/>
                      </w:r>
                      <w:r>
                        <w:tab/>
                      </w:r>
                      <w:r>
                        <w:rPr>
                          <w:rFonts w:ascii="Wingdings" w:hAnsi="Wingdings" w:cs="Wingdings"/>
                          <w:sz w:val="26"/>
                          <w:szCs w:val="26"/>
                        </w:rPr>
                        <w:t></w:t>
                      </w:r>
                    </w:p>
                  </w:txbxContent>
                </v:textbox>
                <w10:wrap type="square" anchorx="margin"/>
              </v:shape>
            </w:pict>
          </mc:Fallback>
        </mc:AlternateContent>
      </w:r>
    </w:p>
    <w:p w14:paraId="027EA627" w14:textId="77777777" w:rsidR="00201EF1" w:rsidRDefault="00201EF1" w:rsidP="00201EF1">
      <w:pPr>
        <w:autoSpaceDE w:val="0"/>
        <w:autoSpaceDN w:val="0"/>
        <w:adjustRightInd w:val="0"/>
        <w:jc w:val="left"/>
        <w:rPr>
          <w:rFonts w:ascii="Wingdings" w:hAnsi="Wingdings" w:cs="Wingdings"/>
          <w:sz w:val="26"/>
          <w:szCs w:val="26"/>
        </w:rPr>
      </w:pPr>
    </w:p>
    <w:p w14:paraId="4FB8D5E6" w14:textId="77777777" w:rsidR="00201EF1" w:rsidRDefault="00201EF1" w:rsidP="00201EF1">
      <w:pPr>
        <w:jc w:val="left"/>
      </w:pPr>
      <w:r w:rsidRPr="00CC2CA7">
        <w:rPr>
          <w:rStyle w:val="NormalFixedChar"/>
          <w:b/>
          <w:szCs w:val="20"/>
          <w:shd w:val="clear" w:color="auto" w:fill="C0F0C0"/>
        </w:rPr>
        <w:t>Attempt to apply Embedded Color Correction Matrix</w:t>
      </w:r>
      <w:r>
        <w:t xml:space="preserve"> causes OSIRIS to apply the color matrix to </w:t>
      </w:r>
      <w:r w:rsidRPr="00D326BE">
        <w:rPr>
          <w:rStyle w:val="NormalFixedChar"/>
        </w:rPr>
        <w:t>.fsa</w:t>
      </w:r>
      <w:r>
        <w:t xml:space="preserve"> files where it has not already been applied (some Applied Biosystems 310 Genetic Analyzer files).  These files appear to have extreme pull-up, and will fail to analyze correctly without application of the matrix.  Files without an embedded color matrix, where the color matrix has already been applied, such as those produced by the 3100 and higher Genetic Analyzers, will be unaffected if this parameter is set.  </w:t>
      </w:r>
      <w:commentRangeStart w:id="5"/>
      <w:r>
        <w:t xml:space="preserve">However, if an Applied Biosystems 310 Genetic Analyzer file has had the color </w:t>
      </w:r>
      <w:commentRangeEnd w:id="5"/>
      <w:r w:rsidR="001A2E91">
        <w:rPr>
          <w:rStyle w:val="CommentReference"/>
        </w:rPr>
        <w:commentReference w:id="5"/>
      </w:r>
      <w:r>
        <w:t>matrix applied and also has an embedded matrix analysis, it will be adversely affected by reapplication of the matrix with this parameter.</w:t>
      </w:r>
      <w:ins w:id="6" w:author="Riley, George (NIH/NLM/NCBI) [E]" w:date="2015-02-10T15:03:00Z">
        <w:r w:rsidR="00CB22E4">
          <w:t xml:space="preserve">  Most files requiring this </w:t>
        </w:r>
      </w:ins>
      <w:ins w:id="7" w:author="Riley, George (NIH/NLM/NCBI) [E]" w:date="2015-02-10T15:07:00Z">
        <w:r w:rsidR="00CB22E4">
          <w:t xml:space="preserve">were produced with </w:t>
        </w:r>
      </w:ins>
      <w:ins w:id="8" w:author="Riley, George (NIH/NLM/NCBI) [E]" w:date="2015-02-10T15:08:00Z">
        <w:r w:rsidR="00CB22E4">
          <w:t>out of use</w:t>
        </w:r>
      </w:ins>
      <w:ins w:id="9" w:author="Riley, George (NIH/NLM/NCBI) [E]" w:date="2015-02-10T15:07:00Z">
        <w:r w:rsidR="00CB22E4">
          <w:t xml:space="preserve"> </w:t>
        </w:r>
      </w:ins>
      <w:ins w:id="10" w:author="Riley, George (NIH/NLM/NCBI) [E]" w:date="2015-02-10T15:08:00Z">
        <w:r w:rsidR="00CB22E4">
          <w:t>procedures</w:t>
        </w:r>
      </w:ins>
      <w:ins w:id="11" w:author="Riley, George (NIH/NLM/NCBI) [E]" w:date="2015-02-10T15:09:00Z">
        <w:r w:rsidR="00CB22E4">
          <w:t>/software</w:t>
        </w:r>
      </w:ins>
      <w:ins w:id="12" w:author="Riley, George (NIH/NLM/NCBI) [E]" w:date="2015-02-10T15:08:00Z">
        <w:r w:rsidR="00CB22E4">
          <w:t>.  Unless files are known to require this parameter it should be unchecked by default.</w:t>
        </w:r>
      </w:ins>
    </w:p>
    <w:p w14:paraId="00F2A716" w14:textId="77777777" w:rsidR="00201EF1" w:rsidRDefault="00201EF1" w:rsidP="00201EF1">
      <w:pPr>
        <w:jc w:val="left"/>
      </w:pPr>
    </w:p>
    <w:p w14:paraId="7800A8E4" w14:textId="77777777" w:rsidR="00201EF1" w:rsidRDefault="00201EF1" w:rsidP="00201EF1">
      <w:pPr>
        <w:jc w:val="left"/>
      </w:pPr>
      <w:r>
        <w:rPr>
          <w:rStyle w:val="NormalFixedChar"/>
          <w:b/>
          <w:szCs w:val="20"/>
          <w:shd w:val="clear" w:color="auto" w:fill="C0F0C0"/>
        </w:rPr>
        <w:t>Min RFU for a peak to be considered as a primary pull-up (Default = 500)</w:t>
      </w:r>
      <w:r>
        <w:t xml:space="preserve"> is the minimum height at which OSIRIS will consider a peak </w:t>
      </w:r>
      <w:ins w:id="13" w:author="Riley, George (NIH/NLM/NCBI) [E]" w:date="2015-02-10T15:10:00Z">
        <w:r w:rsidR="00CB22E4">
          <w:t xml:space="preserve">to be </w:t>
        </w:r>
      </w:ins>
      <w:r>
        <w:t>the cause of pull-up</w:t>
      </w:r>
      <w:ins w:id="14" w:author="Riley, George (NIH/NLM/NCBI) [E]" w:date="2015-02-10T15:11:00Z">
        <w:r w:rsidR="00CB22E4">
          <w:t xml:space="preserve"> </w:t>
        </w:r>
      </w:ins>
      <w:ins w:id="15" w:author="Riley, George (NIH/NLM/NCBI) [E]" w:date="2015-02-10T15:10:00Z">
        <w:r w:rsidR="00CB22E4">
          <w:t>(primary pull-up)</w:t>
        </w:r>
      </w:ins>
      <w:r>
        <w:t xml:space="preserve"> in other channels</w:t>
      </w:r>
      <w:del w:id="16" w:author="Riley, George (NIH/NLM/NCBI) [E]" w:date="2015-02-10T15:10:00Z">
        <w:r w:rsidDel="00CB22E4">
          <w:delText xml:space="preserve"> (primary pull-up)</w:delText>
        </w:r>
      </w:del>
      <w:r>
        <w:t>.  This helps rule out pull-up where low level peaks in different channels simply coincide.</w:t>
      </w:r>
    </w:p>
    <w:p w14:paraId="4C5C31FB" w14:textId="77777777" w:rsidR="00201EF1" w:rsidRDefault="00201EF1" w:rsidP="00201EF1">
      <w:pPr>
        <w:jc w:val="left"/>
      </w:pPr>
    </w:p>
    <w:p w14:paraId="07F65902" w14:textId="77777777" w:rsidR="00201EF1" w:rsidRDefault="00201EF1" w:rsidP="00201EF1">
      <w:pPr>
        <w:jc w:val="left"/>
      </w:pPr>
      <w:r w:rsidRPr="00CC2CA7">
        <w:rPr>
          <w:rStyle w:val="NormalFixedChar"/>
          <w:b/>
          <w:szCs w:val="20"/>
          <w:shd w:val="clear" w:color="auto" w:fill="C0F0C0"/>
        </w:rPr>
        <w:t>Make Pull-up at Allele Artifact Non-Critical</w:t>
      </w:r>
      <w:r>
        <w:t xml:space="preserve"> setting determines whether “Pull-up at Allele” will be reported as a critical (unchecked) or non-critical artifact.  Typically, the Pull-up at Allele artifact occurs when actual allele peaks in different channels comigrate.  Users that wish to be notified if alleles in different channels comigrate should uncheck this setting.</w:t>
      </w:r>
    </w:p>
    <w:p w14:paraId="10C147A5" w14:textId="77777777" w:rsidR="00201EF1" w:rsidRDefault="00201EF1" w:rsidP="00201EF1">
      <w:pPr>
        <w:jc w:val="left"/>
      </w:pPr>
    </w:p>
    <w:p w14:paraId="61E634F8" w14:textId="77777777" w:rsidR="00201EF1" w:rsidRPr="007516D3" w:rsidRDefault="007516D3" w:rsidP="00201EF1">
      <w:pPr>
        <w:jc w:val="left"/>
      </w:pPr>
      <w:r>
        <w:rPr>
          <w:noProof/>
        </w:rPr>
        <mc:AlternateContent>
          <mc:Choice Requires="wps">
            <w:drawing>
              <wp:anchor distT="45720" distB="45720" distL="114300" distR="114300" simplePos="0" relativeHeight="251663360" behindDoc="0" locked="0" layoutInCell="1" allowOverlap="1" wp14:anchorId="46C2E079" wp14:editId="3D2A6BE8">
                <wp:simplePos x="0" y="0"/>
                <wp:positionH relativeFrom="margin">
                  <wp:posOffset>0</wp:posOffset>
                </wp:positionH>
                <wp:positionV relativeFrom="paragraph">
                  <wp:posOffset>213360</wp:posOffset>
                </wp:positionV>
                <wp:extent cx="5943600" cy="1404620"/>
                <wp:effectExtent l="0" t="0" r="19050" b="146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664DE08E" w14:textId="77777777" w:rsidR="007516D3" w:rsidRDefault="007516D3" w:rsidP="007516D3">
                            <w:pPr>
                              <w:jc w:val="left"/>
                              <w:rPr>
                                <w:rFonts w:ascii="Wingdings" w:hAnsi="Wingdings" w:cs="Wingdings"/>
                                <w:sz w:val="26"/>
                                <w:szCs w:val="26"/>
                              </w:rPr>
                            </w:pPr>
                            <w:r>
                              <w:t>Enable Test for Excessive Noise</w:t>
                            </w:r>
                            <w:r>
                              <w:tab/>
                            </w:r>
                            <w:r>
                              <w:tab/>
                            </w:r>
                            <w:r>
                              <w:tab/>
                            </w:r>
                            <w:r>
                              <w:tab/>
                            </w:r>
                            <w:r>
                              <w:tab/>
                            </w:r>
                            <w:r>
                              <w:tab/>
                            </w:r>
                            <w:r>
                              <w:tab/>
                            </w:r>
                            <w:r>
                              <w:tab/>
                            </w:r>
                            <w:r>
                              <w:tab/>
                            </w:r>
                            <w:r>
                              <w:rPr>
                                <w:rFonts w:ascii="Wingdings" w:hAnsi="Wingdings" w:cs="Wingdings"/>
                                <w:sz w:val="26"/>
                                <w:szCs w:val="26"/>
                              </w:rPr>
                              <w:t></w:t>
                            </w:r>
                          </w:p>
                          <w:p w14:paraId="54AC8BFD" w14:textId="77777777" w:rsidR="007516D3" w:rsidRPr="007516D3" w:rsidRDefault="007516D3" w:rsidP="007516D3">
                            <w:pPr>
                              <w:jc w:val="left"/>
                              <w:rPr>
                                <w:rFonts w:ascii="Wingdings" w:hAnsi="Wingdings" w:cs="Wingdings"/>
                                <w:sz w:val="26"/>
                                <w:szCs w:val="26"/>
                              </w:rPr>
                            </w:pPr>
                            <w:r>
                              <w:tab/>
                              <w:t xml:space="preserve">Test for Excessive Noise </w:t>
                            </w:r>
                            <w:proofErr w:type="gramStart"/>
                            <w:r>
                              <w:t>Above</w:t>
                            </w:r>
                            <w:proofErr w:type="gramEnd"/>
                            <w:r>
                              <w:t xml:space="preserve"> Analysis Threshold (checked) or below (unchecked)</w:t>
                            </w:r>
                            <w:r>
                              <w:tab/>
                            </w:r>
                            <w:r>
                              <w:rPr>
                                <w:rFonts w:ascii="Wingdings" w:hAnsi="Wingdings" w:cs="Wingdings"/>
                                <w:sz w:val="26"/>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252105" id="_x0000_s1028" type="#_x0000_t202" style="position:absolute;margin-left:0;margin-top:16.8pt;width:468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">
                <v:textbox style="mso-fit-shape-to-text:t">
                  <w:txbxContent>
                    <w:p w:rsidR="007516D3" w:rsidRDefault="007516D3" w:rsidP="007516D3">
                      <w:pPr>
                        <w:jc w:val="left"/>
                        <w:rPr>
                          <w:rFonts w:ascii="Wingdings" w:hAnsi="Wingdings" w:cs="Wingdings"/>
                          <w:sz w:val="26"/>
                          <w:szCs w:val="26"/>
                        </w:rPr>
                      </w:pPr>
                      <w:r>
                        <w:t>Enable Test for Excessive Noise</w:t>
                      </w:r>
                      <w:r>
                        <w:tab/>
                      </w:r>
                      <w:r>
                        <w:tab/>
                      </w:r>
                      <w:r>
                        <w:tab/>
                      </w:r>
                      <w:r>
                        <w:tab/>
                      </w:r>
                      <w:r>
                        <w:tab/>
                      </w:r>
                      <w:r>
                        <w:tab/>
                      </w:r>
                      <w:r>
                        <w:tab/>
                      </w:r>
                      <w:r>
                        <w:tab/>
                      </w:r>
                      <w:r>
                        <w:tab/>
                      </w:r>
                      <w:r>
                        <w:rPr>
                          <w:rFonts w:ascii="Wingdings" w:hAnsi="Wingdings" w:cs="Wingdings"/>
                          <w:sz w:val="26"/>
                          <w:szCs w:val="26"/>
                        </w:rPr>
                        <w:t></w:t>
                      </w:r>
                    </w:p>
                    <w:p w:rsidR="007516D3" w:rsidRPr="007516D3" w:rsidRDefault="007516D3" w:rsidP="007516D3">
                      <w:pPr>
                        <w:jc w:val="left"/>
                        <w:rPr>
                          <w:rFonts w:ascii="Wingdings" w:hAnsi="Wingdings" w:cs="Wingdings"/>
                          <w:sz w:val="26"/>
                          <w:szCs w:val="26"/>
                        </w:rPr>
                      </w:pPr>
                      <w:r>
                        <w:tab/>
                        <w:t xml:space="preserve">Test for Excessive Noise </w:t>
                      </w:r>
                      <w:proofErr w:type="gramStart"/>
                      <w:r>
                        <w:t>Above</w:t>
                      </w:r>
                      <w:proofErr w:type="gramEnd"/>
                      <w:r>
                        <w:t xml:space="preserve"> Analysis Threshold (checked) or below (unchecked)</w:t>
                      </w:r>
                      <w:r>
                        <w:tab/>
                      </w:r>
                      <w:r>
                        <w:rPr>
                          <w:rFonts w:ascii="Wingdings" w:hAnsi="Wingdings" w:cs="Wingdings"/>
                          <w:sz w:val="26"/>
                          <w:szCs w:val="26"/>
                        </w:rPr>
                        <w:t></w:t>
                      </w:r>
                    </w:p>
                  </w:txbxContent>
                </v:textbox>
                <w10:wrap type="square" anchorx="margin"/>
              </v:shape>
            </w:pict>
          </mc:Fallback>
        </mc:AlternateContent>
      </w:r>
    </w:p>
    <w:p w14:paraId="578AF87E" w14:textId="77777777" w:rsidR="00201EF1" w:rsidRDefault="00201EF1" w:rsidP="00201EF1">
      <w:pPr>
        <w:jc w:val="left"/>
      </w:pPr>
      <w:r w:rsidRPr="00CC2CA7">
        <w:rPr>
          <w:rStyle w:val="NormalFixedChar"/>
          <w:b/>
          <w:szCs w:val="20"/>
          <w:shd w:val="clear" w:color="auto" w:fill="C0F0C0"/>
        </w:rPr>
        <w:t>Enable Test for Excessive Noise</w:t>
      </w:r>
      <w:r>
        <w:t xml:space="preserve"> tests for excessive noise in the baseline.  Excessive noise in the baseline can result in minor peaks not being called.  See the explanation of </w:t>
      </w:r>
      <w:commentRangeStart w:id="17"/>
      <w:r w:rsidR="0068346E">
        <w:fldChar w:fldCharType="begin"/>
      </w:r>
      <w:r w:rsidR="0068346E">
        <w:instrText xml:space="preserve"> HYPERLINK \l "Excessivenoise" </w:instrText>
      </w:r>
      <w:r w:rsidR="0068346E">
        <w:fldChar w:fldCharType="separate"/>
      </w:r>
      <w:r w:rsidRPr="00EA541F">
        <w:rPr>
          <w:rStyle w:val="Hyperlink"/>
        </w:rPr>
        <w:t>excessive noise</w:t>
      </w:r>
      <w:r w:rsidR="0068346E">
        <w:rPr>
          <w:rStyle w:val="Hyperlink"/>
        </w:rPr>
        <w:fldChar w:fldCharType="end"/>
      </w:r>
      <w:commentRangeEnd w:id="17"/>
      <w:r w:rsidR="00CB22E4">
        <w:rPr>
          <w:rStyle w:val="CommentReference"/>
        </w:rPr>
        <w:commentReference w:id="17"/>
      </w:r>
      <w:r>
        <w:t xml:space="preserve"> in the artifact handling section.</w:t>
      </w:r>
      <w:ins w:id="18" w:author="Riley, George (NIH/NLM/NCBI) [E]" w:date="2015-02-10T15:17:00Z">
        <w:r w:rsidR="00CB22E4">
          <w:t xml:space="preserve">  </w:t>
        </w:r>
        <w:commentRangeStart w:id="19"/>
        <w:r w:rsidR="00CB22E4" w:rsidRPr="00CB22E4">
          <w:rPr>
            <w:highlight w:val="yellow"/>
          </w:rPr>
          <w:t>What is the impact on not setting this</w:t>
        </w:r>
        <w:r w:rsidR="00CB22E4">
          <w:rPr>
            <w:highlight w:val="yellow"/>
          </w:rPr>
          <w:t xml:space="preserve"> without normalization, with normalization</w:t>
        </w:r>
        <w:r w:rsidR="00CB22E4" w:rsidRPr="00CB22E4">
          <w:rPr>
            <w:highlight w:val="yellow"/>
          </w:rPr>
          <w:t>?</w:t>
        </w:r>
      </w:ins>
      <w:commentRangeEnd w:id="19"/>
      <w:r w:rsidR="001A2E91">
        <w:rPr>
          <w:rStyle w:val="CommentReference"/>
        </w:rPr>
        <w:commentReference w:id="19"/>
      </w:r>
    </w:p>
    <w:p w14:paraId="096BD0EB" w14:textId="77777777" w:rsidR="00201EF1" w:rsidRDefault="00201EF1" w:rsidP="00201EF1">
      <w:pPr>
        <w:jc w:val="left"/>
      </w:pPr>
    </w:p>
    <w:p w14:paraId="083A845E" w14:textId="77777777" w:rsidR="007921A5" w:rsidRDefault="007921A5" w:rsidP="007921A5">
      <w:pPr>
        <w:jc w:val="left"/>
      </w:pPr>
      <w:r w:rsidRPr="00CC2CA7">
        <w:rPr>
          <w:rStyle w:val="NormalFixedChar"/>
          <w:b/>
          <w:szCs w:val="20"/>
          <w:shd w:val="clear" w:color="auto" w:fill="C0F0C0"/>
        </w:rPr>
        <w:t>Test for Excessive Noise Above Analysis Threshold (Checked) or Below (Unchecked)</w:t>
      </w:r>
      <w:r>
        <w:t xml:space="preserve"> causes OSIRIS to flag samples when excessive baseline noise occurs, including below the analysis threshold (but above detection threshold), or only when it occurs above the analysis threshold.  This setting is active only if the excessive noise test is activated (</w:t>
      </w:r>
      <w:r w:rsidR="00602C0F">
        <w:t>above</w:t>
      </w:r>
      <w:r>
        <w:t>).</w:t>
      </w:r>
      <w:ins w:id="20" w:author="Riley, George (NIH/NLM/NCBI) [E]" w:date="2015-02-10T15:13:00Z">
        <w:r w:rsidR="00CB22E4">
          <w:t xml:space="preserve">  </w:t>
        </w:r>
        <w:commentRangeStart w:id="21"/>
        <w:r w:rsidR="00CB22E4" w:rsidRPr="00CB22E4">
          <w:rPr>
            <w:highlight w:val="yellow"/>
          </w:rPr>
          <w:t xml:space="preserve">What happens if </w:t>
        </w:r>
      </w:ins>
      <w:ins w:id="22" w:author="Riley, George (NIH/NLM/NCBI) [E]" w:date="2015-02-10T15:16:00Z">
        <w:r w:rsidR="00CB22E4" w:rsidRPr="00CB22E4">
          <w:rPr>
            <w:highlight w:val="yellow"/>
          </w:rPr>
          <w:t xml:space="preserve">this is </w:t>
        </w:r>
      </w:ins>
      <w:ins w:id="23" w:author="Riley, George (NIH/NLM/NCBI) [E]" w:date="2015-02-10T15:19:00Z">
        <w:r w:rsidR="00CB22E4" w:rsidRPr="00CB22E4">
          <w:rPr>
            <w:highlight w:val="yellow"/>
          </w:rPr>
          <w:t>unchecked</w:t>
        </w:r>
      </w:ins>
      <w:ins w:id="24" w:author="Riley, George (NIH/NLM/NCBI) [E]" w:date="2015-02-10T15:16:00Z">
        <w:r w:rsidR="00CB22E4" w:rsidRPr="00CB22E4">
          <w:rPr>
            <w:highlight w:val="yellow"/>
          </w:rPr>
          <w:t xml:space="preserve"> and the detection and analysis thresholds are the same?</w:t>
        </w:r>
      </w:ins>
      <w:commentRangeEnd w:id="21"/>
      <w:r w:rsidR="001A2E91">
        <w:rPr>
          <w:rStyle w:val="CommentReference"/>
        </w:rPr>
        <w:commentReference w:id="21"/>
      </w:r>
    </w:p>
    <w:p w14:paraId="47F4B814" w14:textId="77777777" w:rsidR="007921A5" w:rsidRDefault="007921A5" w:rsidP="00CD2EE2">
      <w:pPr>
        <w:jc w:val="left"/>
      </w:pPr>
    </w:p>
    <w:p w14:paraId="1246BE5F" w14:textId="77777777" w:rsidR="007921A5" w:rsidRDefault="007516D3" w:rsidP="00CD2EE2">
      <w:pPr>
        <w:jc w:val="left"/>
      </w:pPr>
      <w:r>
        <w:rPr>
          <w:noProof/>
        </w:rPr>
        <mc:AlternateContent>
          <mc:Choice Requires="wps">
            <w:drawing>
              <wp:anchor distT="45720" distB="45720" distL="114300" distR="114300" simplePos="0" relativeHeight="251665408" behindDoc="0" locked="0" layoutInCell="1" allowOverlap="1" wp14:anchorId="1F7A76FA" wp14:editId="38332A8A">
                <wp:simplePos x="0" y="0"/>
                <wp:positionH relativeFrom="margin">
                  <wp:posOffset>0</wp:posOffset>
                </wp:positionH>
                <wp:positionV relativeFrom="paragraph">
                  <wp:posOffset>212725</wp:posOffset>
                </wp:positionV>
                <wp:extent cx="5943600" cy="1404620"/>
                <wp:effectExtent l="0" t="0" r="19050" b="146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1AEEF70B" w14:textId="77777777" w:rsidR="007516D3" w:rsidRPr="007516D3" w:rsidRDefault="007516D3" w:rsidP="007516D3">
                            <w:pPr>
                              <w:jc w:val="left"/>
                              <w:rPr>
                                <w:rFonts w:ascii="Wingdings" w:hAnsi="Wingdings" w:cs="Wingdings"/>
                                <w:sz w:val="26"/>
                                <w:szCs w:val="26"/>
                              </w:rPr>
                            </w:pPr>
                            <w:r>
                              <w:t xml:space="preserve">Flag Mixed Samples and </w:t>
                            </w:r>
                            <w:proofErr w:type="spellStart"/>
                            <w:r>
                              <w:t>Triallelic</w:t>
                            </w:r>
                            <w:proofErr w:type="spellEnd"/>
                            <w:r>
                              <w:t xml:space="preserve"> Loci</w:t>
                            </w:r>
                            <w:r>
                              <w:tab/>
                            </w:r>
                            <w:r>
                              <w:tab/>
                            </w:r>
                            <w:r>
                              <w:tab/>
                            </w:r>
                            <w:r>
                              <w:tab/>
                            </w:r>
                            <w:r>
                              <w:tab/>
                            </w:r>
                            <w:r>
                              <w:tab/>
                            </w:r>
                            <w:r>
                              <w:tab/>
                            </w:r>
                            <w:r>
                              <w:tab/>
                            </w:r>
                            <w:r>
                              <w:rPr>
                                <w:rFonts w:ascii="Wingdings" w:hAnsi="Wingdings" w:cs="Wingdings"/>
                                <w:sz w:val="26"/>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26221F" id="_x0000_s1029" type="#_x0000_t202" style="position:absolute;margin-left:0;margin-top:16.75pt;width:468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">
                <v:textbox style="mso-fit-shape-to-text:t">
                  <w:txbxContent>
                    <w:p w:rsidR="007516D3" w:rsidRPr="007516D3" w:rsidRDefault="007516D3" w:rsidP="007516D3">
                      <w:pPr>
                        <w:jc w:val="left"/>
                        <w:rPr>
                          <w:rFonts w:ascii="Wingdings" w:hAnsi="Wingdings" w:cs="Wingdings"/>
                          <w:sz w:val="26"/>
                          <w:szCs w:val="26"/>
                        </w:rPr>
                      </w:pPr>
                      <w:r>
                        <w:t xml:space="preserve">Flag Mixed Samples and </w:t>
                      </w:r>
                      <w:proofErr w:type="spellStart"/>
                      <w:r>
                        <w:t>Triallelic</w:t>
                      </w:r>
                      <w:proofErr w:type="spellEnd"/>
                      <w:r>
                        <w:t xml:space="preserve"> Loci</w:t>
                      </w:r>
                      <w:r>
                        <w:tab/>
                      </w:r>
                      <w:r>
                        <w:tab/>
                      </w:r>
                      <w:r>
                        <w:tab/>
                      </w:r>
                      <w:r>
                        <w:tab/>
                      </w:r>
                      <w:r>
                        <w:tab/>
                      </w:r>
                      <w:r>
                        <w:tab/>
                      </w:r>
                      <w:r>
                        <w:tab/>
                      </w:r>
                      <w:r>
                        <w:tab/>
                      </w:r>
                      <w:r>
                        <w:rPr>
                          <w:rFonts w:ascii="Wingdings" w:hAnsi="Wingdings" w:cs="Wingdings"/>
                          <w:sz w:val="26"/>
                          <w:szCs w:val="26"/>
                        </w:rPr>
                        <w:t></w:t>
                      </w:r>
                    </w:p>
                  </w:txbxContent>
                </v:textbox>
                <w10:wrap type="square" anchorx="margin"/>
              </v:shape>
            </w:pict>
          </mc:Fallback>
        </mc:AlternateContent>
      </w:r>
    </w:p>
    <w:p w14:paraId="3F01F397" w14:textId="77777777" w:rsidR="007921A5" w:rsidRDefault="007921A5" w:rsidP="007921A5">
      <w:pPr>
        <w:jc w:val="left"/>
      </w:pPr>
      <w:r w:rsidRPr="00CC2CA7">
        <w:rPr>
          <w:rStyle w:val="NormalFixedChar"/>
          <w:b/>
          <w:szCs w:val="20"/>
          <w:shd w:val="clear" w:color="auto" w:fill="C0F0C0"/>
        </w:rPr>
        <w:t xml:space="preserve">Flag Mixed Samples and </w:t>
      </w:r>
      <w:proofErr w:type="spellStart"/>
      <w:r w:rsidRPr="00CC2CA7">
        <w:rPr>
          <w:rStyle w:val="NormalFixedChar"/>
          <w:b/>
          <w:szCs w:val="20"/>
          <w:shd w:val="clear" w:color="auto" w:fill="C0F0C0"/>
        </w:rPr>
        <w:t>Triallelic</w:t>
      </w:r>
      <w:proofErr w:type="spellEnd"/>
      <w:r w:rsidRPr="00CC2CA7">
        <w:rPr>
          <w:rStyle w:val="NormalFixedChar"/>
          <w:b/>
          <w:szCs w:val="20"/>
          <w:shd w:val="clear" w:color="auto" w:fill="C0F0C0"/>
        </w:rPr>
        <w:t xml:space="preserve"> Loci</w:t>
      </w:r>
      <w:r>
        <w:t xml:space="preserve"> causes OSIRIS to flag </w:t>
      </w:r>
      <w:ins w:id="25" w:author="Riley, George (NIH/NLM/NCBI) [E]" w:date="2015-02-10T15:28:00Z">
        <w:r w:rsidR="00CB22E4">
          <w:t xml:space="preserve">mixed </w:t>
        </w:r>
      </w:ins>
      <w:ins w:id="26" w:author="Riley, George (NIH/NLM/NCBI) [E]" w:date="2015-02-10T15:29:00Z">
        <w:r w:rsidR="00CB22E4">
          <w:t>samples</w:t>
        </w:r>
      </w:ins>
      <w:ins w:id="27" w:author="Riley, George (NIH/NLM/NCBI) [E]" w:date="2015-02-10T15:28:00Z">
        <w:r w:rsidR="00CB22E4">
          <w:t xml:space="preserve"> and </w:t>
        </w:r>
      </w:ins>
      <w:proofErr w:type="spellStart"/>
      <w:r>
        <w:t>triallelic</w:t>
      </w:r>
      <w:proofErr w:type="spellEnd"/>
      <w:r>
        <w:t xml:space="preserve"> loci</w:t>
      </w:r>
      <w:ins w:id="28" w:author="Riley, George (NIH/NLM/NCBI) [E]" w:date="2015-02-10T15:29:00Z">
        <w:r w:rsidR="00CB22E4">
          <w:t>.</w:t>
        </w:r>
      </w:ins>
      <w:del w:id="29" w:author="Riley, George (NIH/NLM/NCBI) [E]" w:date="2015-02-10T15:28:00Z">
        <w:r w:rsidDel="00CB22E4">
          <w:delText xml:space="preserve"> and loci</w:delText>
        </w:r>
      </w:del>
      <w:del w:id="30" w:author="Riley, George (NIH/NLM/NCBI) [E]" w:date="2015-02-10T15:26:00Z">
        <w:r w:rsidDel="00CB22E4">
          <w:delText xml:space="preserve"> with four or more peaks.</w:delText>
        </w:r>
      </w:del>
      <w:r>
        <w:t xml:space="preserve">  Samples with one or more loci with four or more alleles or that have a number of loci with </w:t>
      </w:r>
      <w:proofErr w:type="spellStart"/>
      <w:r>
        <w:t>trialleles</w:t>
      </w:r>
      <w:proofErr w:type="spellEnd"/>
      <w:r>
        <w:t xml:space="preserve"> that exceeds the threshold set for mixed loci will be flagged as mixed samples.</w:t>
      </w:r>
      <w:ins w:id="31" w:author="Riley, George (NIH/NLM/NCBI) [E]" w:date="2015-02-10T15:20:00Z">
        <w:r w:rsidR="00CB22E4">
          <w:t xml:space="preserve">  </w:t>
        </w:r>
      </w:ins>
      <w:ins w:id="32" w:author="Riley, George (NIH/NLM/NCBI) [E]" w:date="2015-02-10T15:27:00Z">
        <w:r w:rsidR="00CB22E4">
          <w:t xml:space="preserve">This setting also </w:t>
        </w:r>
      </w:ins>
      <w:ins w:id="33" w:author="Riley, George (NIH/NLM/NCBI) [E]" w:date="2015-02-10T15:29:00Z">
        <w:r w:rsidR="00CB22E4">
          <w:t>flags</w:t>
        </w:r>
      </w:ins>
      <w:ins w:id="34" w:author="Riley, George (NIH/NLM/NCBI) [E]" w:date="2015-02-10T15:27:00Z">
        <w:r w:rsidR="00CB22E4">
          <w:t xml:space="preserve"> </w:t>
        </w:r>
        <w:proofErr w:type="spellStart"/>
        <w:r w:rsidR="00CB22E4">
          <w:t>triallelic</w:t>
        </w:r>
        <w:proofErr w:type="spellEnd"/>
        <w:r w:rsidR="00CB22E4">
          <w:t xml:space="preserve"> loci that are not listed </w:t>
        </w:r>
      </w:ins>
      <w:ins w:id="35" w:author="Riley, George (NIH/NLM/NCBI) [E]" w:date="2015-02-10T15:28:00Z">
        <w:r w:rsidR="00CB22E4">
          <w:t xml:space="preserve">as </w:t>
        </w:r>
      </w:ins>
      <w:ins w:id="36" w:author="Riley, George (NIH/NLM/NCBI) [E]" w:date="2015-02-10T15:27:00Z">
        <w:r w:rsidR="00CB22E4">
          <w:t xml:space="preserve">accepted </w:t>
        </w:r>
      </w:ins>
      <w:proofErr w:type="spellStart"/>
      <w:ins w:id="37" w:author="Riley, George (NIH/NLM/NCBI) [E]" w:date="2015-02-10T15:28:00Z">
        <w:r w:rsidR="00CB22E4">
          <w:t>trialleles</w:t>
        </w:r>
      </w:ins>
      <w:proofErr w:type="spellEnd"/>
      <w:ins w:id="38" w:author="Riley, George (NIH/NLM/NCBI) [E]" w:date="2015-02-10T15:27:00Z">
        <w:r w:rsidR="00CB22E4">
          <w:t>.</w:t>
        </w:r>
      </w:ins>
    </w:p>
    <w:p w14:paraId="48EAC0B8" w14:textId="77777777" w:rsidR="007921A5" w:rsidRDefault="00CB22E4" w:rsidP="007921A5">
      <w:pPr>
        <w:jc w:val="left"/>
      </w:pPr>
      <w:r>
        <w:rPr>
          <w:noProof/>
        </w:rPr>
        <mc:AlternateContent>
          <mc:Choice Requires="wps">
            <w:drawing>
              <wp:anchor distT="45720" distB="45720" distL="114300" distR="114300" simplePos="0" relativeHeight="251667456" behindDoc="0" locked="0" layoutInCell="1" allowOverlap="1" wp14:anchorId="4F35FF07" wp14:editId="6585955E">
                <wp:simplePos x="0" y="0"/>
                <wp:positionH relativeFrom="margin">
                  <wp:align>left</wp:align>
                </wp:positionH>
                <wp:positionV relativeFrom="paragraph">
                  <wp:posOffset>322343</wp:posOffset>
                </wp:positionV>
                <wp:extent cx="5943600" cy="1404620"/>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6BF93274" w14:textId="77777777" w:rsidR="007516D3" w:rsidRDefault="007516D3" w:rsidP="007516D3">
                            <w:pPr>
                              <w:jc w:val="left"/>
                            </w:pPr>
                            <w:r>
                              <w:t>Rework Options:</w:t>
                            </w:r>
                          </w:p>
                          <w:p w14:paraId="52118081" w14:textId="77777777" w:rsidR="007516D3" w:rsidRDefault="007516D3" w:rsidP="007516D3">
                            <w:pPr>
                              <w:jc w:val="left"/>
                              <w:rPr>
                                <w:rFonts w:ascii="Wingdings" w:hAnsi="Wingdings" w:cs="Wingdings"/>
                                <w:sz w:val="26"/>
                                <w:szCs w:val="26"/>
                              </w:rPr>
                            </w:pPr>
                            <w:r>
                              <w:tab/>
                              <w:t xml:space="preserve">Recommend Amp More </w:t>
                            </w:r>
                            <w:proofErr w:type="gramStart"/>
                            <w:r>
                              <w:t>On</w:t>
                            </w:r>
                            <w:proofErr w:type="gramEnd"/>
                            <w:r>
                              <w:t xml:space="preserve"> Low Homozygote</w:t>
                            </w:r>
                            <w:r>
                              <w:tab/>
                            </w:r>
                            <w:r>
                              <w:tab/>
                            </w:r>
                            <w:r>
                              <w:tab/>
                            </w:r>
                            <w:r>
                              <w:tab/>
                            </w:r>
                            <w:r>
                              <w:tab/>
                            </w:r>
                            <w:r>
                              <w:tab/>
                            </w:r>
                            <w:r>
                              <w:rPr>
                                <w:rFonts w:ascii="Wingdings" w:hAnsi="Wingdings" w:cs="Wingdings"/>
                                <w:sz w:val="26"/>
                                <w:szCs w:val="26"/>
                              </w:rPr>
                              <w:t></w:t>
                            </w:r>
                          </w:p>
                          <w:p w14:paraId="047BB227" w14:textId="77777777" w:rsidR="007516D3" w:rsidRDefault="007516D3" w:rsidP="007516D3">
                            <w:pPr>
                              <w:jc w:val="left"/>
                              <w:rPr>
                                <w:rFonts w:ascii="Wingdings" w:hAnsi="Wingdings" w:cs="Wingdings"/>
                                <w:sz w:val="26"/>
                                <w:szCs w:val="26"/>
                              </w:rPr>
                            </w:pPr>
                            <w:r>
                              <w:rPr>
                                <w:rFonts w:ascii="Wingdings" w:hAnsi="Wingdings" w:cs="Wingdings"/>
                                <w:sz w:val="26"/>
                                <w:szCs w:val="26"/>
                              </w:rPr>
                              <w:tab/>
                            </w:r>
                            <w:r>
                              <w:t xml:space="preserve">Select </w:t>
                            </w:r>
                            <w:proofErr w:type="spellStart"/>
                            <w:r>
                              <w:t>Reamp</w:t>
                            </w:r>
                            <w:proofErr w:type="spellEnd"/>
                            <w:r>
                              <w:t xml:space="preserve"> Regular (checked) Versus </w:t>
                            </w:r>
                            <w:proofErr w:type="spellStart"/>
                            <w:r>
                              <w:t>Reinject</w:t>
                            </w:r>
                            <w:proofErr w:type="spellEnd"/>
                            <w:r>
                              <w:t xml:space="preserve"> (unchecked)</w:t>
                            </w:r>
                            <w:r>
                              <w:tab/>
                            </w:r>
                            <w:r>
                              <w:tab/>
                            </w:r>
                            <w:r>
                              <w:tab/>
                            </w:r>
                            <w:r>
                              <w:tab/>
                            </w:r>
                            <w:r>
                              <w:rPr>
                                <w:rFonts w:ascii="Wingdings" w:hAnsi="Wingdings" w:cs="Wingdings"/>
                                <w:sz w:val="26"/>
                                <w:szCs w:val="26"/>
                              </w:rPr>
                              <w:t></w:t>
                            </w:r>
                          </w:p>
                          <w:p w14:paraId="186E3B1E" w14:textId="77777777" w:rsidR="007516D3" w:rsidRPr="007516D3" w:rsidRDefault="007516D3" w:rsidP="007516D3">
                            <w:pPr>
                              <w:jc w:val="left"/>
                              <w:rPr>
                                <w:rFonts w:ascii="Wingdings" w:hAnsi="Wingdings" w:cs="Wingdings"/>
                                <w:sz w:val="26"/>
                                <w:szCs w:val="26"/>
                              </w:rPr>
                            </w:pPr>
                            <w:r>
                              <w:rPr>
                                <w:rFonts w:ascii="Wingdings" w:hAnsi="Wingdings" w:cs="Wingdings"/>
                                <w:sz w:val="26"/>
                                <w:szCs w:val="26"/>
                              </w:rPr>
                              <w:tab/>
                            </w:r>
                            <w:r>
                              <w:t xml:space="preserve">Recommend Rework If Laser </w:t>
                            </w:r>
                            <w:proofErr w:type="gramStart"/>
                            <w:r>
                              <w:t>Off</w:t>
                            </w:r>
                            <w:proofErr w:type="gramEnd"/>
                            <w:r>
                              <w:t xml:space="preserve"> Scale Found</w:t>
                            </w:r>
                            <w:r>
                              <w:tab/>
                            </w:r>
                            <w:r>
                              <w:tab/>
                            </w:r>
                            <w:r>
                              <w:tab/>
                            </w:r>
                            <w:r>
                              <w:tab/>
                            </w:r>
                            <w:r>
                              <w:tab/>
                            </w:r>
                            <w:r>
                              <w:tab/>
                            </w:r>
                            <w:r>
                              <w:rPr>
                                <w:rFonts w:ascii="Wingdings" w:hAnsi="Wingdings" w:cs="Wingdings"/>
                                <w:sz w:val="26"/>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35FF07" id="_x0000_t202" coordsize="21600,21600" o:spt="202" path="m,l,21600r21600,l21600,xe">
                <v:stroke joinstyle="miter"/>
                <v:path gradientshapeok="t" o:connecttype="rect"/>
              </v:shapetype>
              <v:shape id="_x0000_s1030" type="#_x0000_t202" style="position:absolute;margin-left:0;margin-top:25.4pt;width:468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">
                <v:textbox style="mso-fit-shape-to-text:t">
                  <w:txbxContent>
                    <w:p w14:paraId="6BF93274" w14:textId="77777777" w:rsidR="007516D3" w:rsidRDefault="007516D3" w:rsidP="007516D3">
                      <w:pPr>
                        <w:jc w:val="left"/>
                      </w:pPr>
                      <w:r>
                        <w:t>Rework Options:</w:t>
                      </w:r>
                    </w:p>
                    <w:p w14:paraId="52118081" w14:textId="77777777" w:rsidR="007516D3" w:rsidRDefault="007516D3" w:rsidP="007516D3">
                      <w:pPr>
                        <w:jc w:val="left"/>
                        <w:rPr>
                          <w:rFonts w:ascii="Wingdings" w:hAnsi="Wingdings" w:cs="Wingdings"/>
                          <w:sz w:val="26"/>
                          <w:szCs w:val="26"/>
                        </w:rPr>
                      </w:pPr>
                      <w:r>
                        <w:tab/>
                        <w:t xml:space="preserve">Recommend Amp More </w:t>
                      </w:r>
                      <w:proofErr w:type="gramStart"/>
                      <w:r>
                        <w:t>On</w:t>
                      </w:r>
                      <w:proofErr w:type="gramEnd"/>
                      <w:r>
                        <w:t xml:space="preserve"> Low Homozygote</w:t>
                      </w:r>
                      <w:r>
                        <w:tab/>
                      </w:r>
                      <w:r>
                        <w:tab/>
                      </w:r>
                      <w:r>
                        <w:tab/>
                      </w:r>
                      <w:r>
                        <w:tab/>
                      </w:r>
                      <w:r>
                        <w:tab/>
                      </w:r>
                      <w:r>
                        <w:tab/>
                      </w:r>
                      <w:r>
                        <w:rPr>
                          <w:rFonts w:ascii="Wingdings" w:hAnsi="Wingdings" w:cs="Wingdings"/>
                          <w:sz w:val="26"/>
                          <w:szCs w:val="26"/>
                        </w:rPr>
                        <w:t></w:t>
                      </w:r>
                    </w:p>
                    <w:p w14:paraId="047BB227" w14:textId="77777777" w:rsidR="007516D3" w:rsidRDefault="007516D3" w:rsidP="007516D3">
                      <w:pPr>
                        <w:jc w:val="left"/>
                        <w:rPr>
                          <w:rFonts w:ascii="Wingdings" w:hAnsi="Wingdings" w:cs="Wingdings"/>
                          <w:sz w:val="26"/>
                          <w:szCs w:val="26"/>
                        </w:rPr>
                      </w:pPr>
                      <w:r>
                        <w:rPr>
                          <w:rFonts w:ascii="Wingdings" w:hAnsi="Wingdings" w:cs="Wingdings"/>
                          <w:sz w:val="26"/>
                          <w:szCs w:val="26"/>
                        </w:rPr>
                        <w:tab/>
                      </w:r>
                      <w:r>
                        <w:t xml:space="preserve">Select </w:t>
                      </w:r>
                      <w:proofErr w:type="spellStart"/>
                      <w:r>
                        <w:t>Reamp</w:t>
                      </w:r>
                      <w:proofErr w:type="spellEnd"/>
                      <w:r>
                        <w:t xml:space="preserve"> Regular (checked) Versus </w:t>
                      </w:r>
                      <w:proofErr w:type="spellStart"/>
                      <w:r>
                        <w:t>Reinject</w:t>
                      </w:r>
                      <w:proofErr w:type="spellEnd"/>
                      <w:r>
                        <w:t xml:space="preserve"> (unchecked)</w:t>
                      </w:r>
                      <w:r>
                        <w:tab/>
                      </w:r>
                      <w:r>
                        <w:tab/>
                      </w:r>
                      <w:r>
                        <w:tab/>
                      </w:r>
                      <w:r>
                        <w:tab/>
                      </w:r>
                      <w:r>
                        <w:rPr>
                          <w:rFonts w:ascii="Wingdings" w:hAnsi="Wingdings" w:cs="Wingdings"/>
                          <w:sz w:val="26"/>
                          <w:szCs w:val="26"/>
                        </w:rPr>
                        <w:t></w:t>
                      </w:r>
                    </w:p>
                    <w:p w14:paraId="186E3B1E" w14:textId="77777777" w:rsidR="007516D3" w:rsidRPr="007516D3" w:rsidRDefault="007516D3" w:rsidP="007516D3">
                      <w:pPr>
                        <w:jc w:val="left"/>
                        <w:rPr>
                          <w:rFonts w:ascii="Wingdings" w:hAnsi="Wingdings" w:cs="Wingdings"/>
                          <w:sz w:val="26"/>
                          <w:szCs w:val="26"/>
                        </w:rPr>
                      </w:pPr>
                      <w:r>
                        <w:rPr>
                          <w:rFonts w:ascii="Wingdings" w:hAnsi="Wingdings" w:cs="Wingdings"/>
                          <w:sz w:val="26"/>
                          <w:szCs w:val="26"/>
                        </w:rPr>
                        <w:tab/>
                      </w:r>
                      <w:r>
                        <w:t xml:space="preserve">Recommend Rework If Laser </w:t>
                      </w:r>
                      <w:proofErr w:type="gramStart"/>
                      <w:r>
                        <w:t>Off</w:t>
                      </w:r>
                      <w:proofErr w:type="gramEnd"/>
                      <w:r>
                        <w:t xml:space="preserve"> Scale Found</w:t>
                      </w:r>
                      <w:r>
                        <w:tab/>
                      </w:r>
                      <w:r>
                        <w:tab/>
                      </w:r>
                      <w:r>
                        <w:tab/>
                      </w:r>
                      <w:r>
                        <w:tab/>
                      </w:r>
                      <w:r>
                        <w:tab/>
                      </w:r>
                      <w:r>
                        <w:tab/>
                      </w:r>
                      <w:r>
                        <w:rPr>
                          <w:rFonts w:ascii="Wingdings" w:hAnsi="Wingdings" w:cs="Wingdings"/>
                          <w:sz w:val="26"/>
                          <w:szCs w:val="26"/>
                        </w:rPr>
                        <w:t></w:t>
                      </w:r>
                    </w:p>
                  </w:txbxContent>
                </v:textbox>
                <w10:wrap type="square" anchorx="margin"/>
              </v:shape>
            </w:pict>
          </mc:Fallback>
        </mc:AlternateContent>
      </w:r>
    </w:p>
    <w:p w14:paraId="70F03D04" w14:textId="77777777" w:rsidR="00CB22E4" w:rsidRDefault="00CB22E4" w:rsidP="007921A5">
      <w:pPr>
        <w:jc w:val="left"/>
        <w:rPr>
          <w:ins w:id="39" w:author="Riley, George (NIH/NLM/NCBI) [E]" w:date="2015-02-10T15:39:00Z"/>
        </w:rPr>
      </w:pPr>
      <w:ins w:id="40" w:author="Riley, George (NIH/NLM/NCBI) [E]" w:date="2015-02-10T15:40:00Z">
        <w:r>
          <w:t xml:space="preserve">These settings affect how Osiris predicts that samples </w:t>
        </w:r>
      </w:ins>
      <w:ins w:id="41" w:author="Riley, George (NIH/NLM/NCBI) [E]" w:date="2015-02-10T15:42:00Z">
        <w:r>
          <w:t>might</w:t>
        </w:r>
      </w:ins>
      <w:ins w:id="42" w:author="Riley, George (NIH/NLM/NCBI) [E]" w:date="2015-02-10T15:40:00Z">
        <w:r>
          <w:t xml:space="preserve"> be reanalyzed to obtain a result with fewer artifacts.  These predictions </w:t>
        </w:r>
      </w:ins>
      <w:ins w:id="43" w:author="Riley, George (NIH/NLM/NCBI) [E]" w:date="2015-02-10T15:44:00Z">
        <w:r>
          <w:t xml:space="preserve">can be exported and </w:t>
        </w:r>
      </w:ins>
      <w:ins w:id="44" w:author="Riley, George (NIH/NLM/NCBI) [E]" w:date="2015-02-10T15:40:00Z">
        <w:r>
          <w:t>could be used in a high-throughput laboratory</w:t>
        </w:r>
      </w:ins>
      <w:ins w:id="45" w:author="Riley, George (NIH/NLM/NCBI) [E]" w:date="2015-02-10T15:43:00Z">
        <w:r>
          <w:t xml:space="preserve"> to help automate reanalysis of failed samples.</w:t>
        </w:r>
      </w:ins>
    </w:p>
    <w:p w14:paraId="4B61AB0D" w14:textId="77777777" w:rsidR="007921A5" w:rsidRPr="007516D3" w:rsidRDefault="007921A5" w:rsidP="007921A5">
      <w:pPr>
        <w:jc w:val="left"/>
      </w:pPr>
    </w:p>
    <w:p w14:paraId="7CEC0170" w14:textId="77777777" w:rsidR="007921A5" w:rsidRDefault="007921A5" w:rsidP="007921A5">
      <w:pPr>
        <w:jc w:val="left"/>
      </w:pPr>
      <w:r w:rsidRPr="00CC2CA7">
        <w:rPr>
          <w:rStyle w:val="NormalFixedChar"/>
          <w:b/>
          <w:szCs w:val="20"/>
          <w:shd w:val="clear" w:color="auto" w:fill="C0F0C0"/>
        </w:rPr>
        <w:t>Recommend Amp More on Low Homozygote</w:t>
      </w:r>
      <w:r>
        <w:t xml:space="preserve"> causes OSIRIS to flag samples with a homozygote peak below the acceptable homozygote threshold or with a homozygote that has a peak between analysis and detection thresholds that is not a known artifact (stutter, etc.) for reamplification with more DNA.</w:t>
      </w:r>
    </w:p>
    <w:p w14:paraId="05001F3A" w14:textId="77777777" w:rsidR="007921A5" w:rsidRDefault="007921A5" w:rsidP="007921A5">
      <w:pPr>
        <w:jc w:val="left"/>
      </w:pPr>
    </w:p>
    <w:p w14:paraId="70BA9928" w14:textId="77777777" w:rsidR="007921A5" w:rsidRDefault="007921A5" w:rsidP="007921A5">
      <w:pPr>
        <w:jc w:val="left"/>
      </w:pPr>
      <w:r w:rsidRPr="00CC2CA7">
        <w:rPr>
          <w:rStyle w:val="NormalFixedChar"/>
          <w:b/>
          <w:szCs w:val="20"/>
          <w:shd w:val="clear" w:color="auto" w:fill="C0F0C0"/>
        </w:rPr>
        <w:t xml:space="preserve">Select </w:t>
      </w:r>
      <w:proofErr w:type="spellStart"/>
      <w:r w:rsidRPr="00CC2CA7">
        <w:rPr>
          <w:rStyle w:val="NormalFixedChar"/>
          <w:b/>
          <w:szCs w:val="20"/>
          <w:shd w:val="clear" w:color="auto" w:fill="C0F0C0"/>
        </w:rPr>
        <w:t>Reamp</w:t>
      </w:r>
      <w:proofErr w:type="spellEnd"/>
      <w:r w:rsidRPr="00CC2CA7">
        <w:rPr>
          <w:rStyle w:val="NormalFixedChar"/>
          <w:b/>
          <w:szCs w:val="20"/>
          <w:shd w:val="clear" w:color="auto" w:fill="C0F0C0"/>
        </w:rPr>
        <w:t xml:space="preserve"> Regular (Checked) vs. </w:t>
      </w:r>
      <w:proofErr w:type="spellStart"/>
      <w:r w:rsidRPr="00CC2CA7">
        <w:rPr>
          <w:rStyle w:val="NormalFixedChar"/>
          <w:b/>
          <w:szCs w:val="20"/>
          <w:shd w:val="clear" w:color="auto" w:fill="C0F0C0"/>
        </w:rPr>
        <w:t>Reinject</w:t>
      </w:r>
      <w:proofErr w:type="spellEnd"/>
      <w:r w:rsidRPr="00CC2CA7">
        <w:rPr>
          <w:rStyle w:val="NormalFixedChar"/>
          <w:b/>
          <w:szCs w:val="20"/>
          <w:shd w:val="clear" w:color="auto" w:fill="C0F0C0"/>
        </w:rPr>
        <w:t xml:space="preserve"> (Unchecked)</w:t>
      </w:r>
      <w:r>
        <w:t xml:space="preserve"> determines whether OSIRIS will flag samples needing rework for reinjection or reamplification.  The setting of this parameter will depend on whether the laboratory process is designed with reinjection or reamplification in mind.</w:t>
      </w:r>
    </w:p>
    <w:p w14:paraId="4192905D" w14:textId="77777777" w:rsidR="007921A5" w:rsidRDefault="007921A5" w:rsidP="007921A5">
      <w:pPr>
        <w:jc w:val="left"/>
      </w:pPr>
    </w:p>
    <w:p w14:paraId="2EB90AF1" w14:textId="77777777" w:rsidR="007921A5" w:rsidRDefault="007921A5" w:rsidP="007921A5">
      <w:pPr>
        <w:jc w:val="left"/>
      </w:pPr>
      <w:r w:rsidRPr="00CC2CA7">
        <w:rPr>
          <w:rStyle w:val="NormalFixedChar"/>
          <w:b/>
          <w:szCs w:val="20"/>
          <w:shd w:val="clear" w:color="auto" w:fill="C0F0C0"/>
        </w:rPr>
        <w:t xml:space="preserve">Recommend Rework if Laser </w:t>
      </w:r>
      <w:proofErr w:type="gramStart"/>
      <w:r w:rsidRPr="00CC2CA7">
        <w:rPr>
          <w:rStyle w:val="NormalFixedChar"/>
          <w:b/>
          <w:szCs w:val="20"/>
          <w:shd w:val="clear" w:color="auto" w:fill="C0F0C0"/>
        </w:rPr>
        <w:t>Off</w:t>
      </w:r>
      <w:proofErr w:type="gramEnd"/>
      <w:r w:rsidRPr="00CC2CA7">
        <w:rPr>
          <w:rStyle w:val="NormalFixedChar"/>
          <w:b/>
          <w:szCs w:val="20"/>
          <w:shd w:val="clear" w:color="auto" w:fill="C0F0C0"/>
        </w:rPr>
        <w:t xml:space="preserve"> Scale Found</w:t>
      </w:r>
      <w:r>
        <w:t xml:space="preserve"> will cause OSIRIS to flag samples with off-scale data for reamplification with less DNA.</w:t>
      </w:r>
    </w:p>
    <w:p w14:paraId="0BE57A26" w14:textId="77777777" w:rsidR="007516D3" w:rsidRDefault="007516D3" w:rsidP="007921A5">
      <w:pPr>
        <w:jc w:val="left"/>
        <w:rPr>
          <w:ins w:id="46" w:author="Riley, George (NIH/NLM/NCBI) [E]" w:date="2015-02-10T15:45:00Z"/>
        </w:rPr>
      </w:pPr>
    </w:p>
    <w:p w14:paraId="7D8BB8ED" w14:textId="77777777" w:rsidR="00CB22E4" w:rsidRDefault="00CB22E4" w:rsidP="007921A5">
      <w:pPr>
        <w:jc w:val="left"/>
        <w:rPr>
          <w:ins w:id="47" w:author="Riley, George (NIH/NLM/NCBI) [E]" w:date="2015-02-10T15:45:00Z"/>
        </w:rPr>
      </w:pPr>
      <w:r>
        <w:rPr>
          <w:noProof/>
        </w:rPr>
        <mc:AlternateContent>
          <mc:Choice Requires="wps">
            <w:drawing>
              <wp:anchor distT="45720" distB="45720" distL="114300" distR="114300" simplePos="0" relativeHeight="251669504" behindDoc="0" locked="0" layoutInCell="1" allowOverlap="1" wp14:anchorId="301B83F6" wp14:editId="2AA22E70">
                <wp:simplePos x="0" y="0"/>
                <wp:positionH relativeFrom="margin">
                  <wp:align>left</wp:align>
                </wp:positionH>
                <wp:positionV relativeFrom="paragraph">
                  <wp:posOffset>332740</wp:posOffset>
                </wp:positionV>
                <wp:extent cx="5943600" cy="1404620"/>
                <wp:effectExtent l="0" t="0" r="1905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1326AE72" w14:textId="77777777" w:rsidR="007516D3" w:rsidRDefault="007516D3" w:rsidP="007516D3">
                            <w:pPr>
                              <w:jc w:val="left"/>
                            </w:pPr>
                            <w:r>
                              <w:t>Curve Fit Options:</w:t>
                            </w:r>
                          </w:p>
                          <w:p w14:paraId="4DFF0EA0" w14:textId="77777777" w:rsidR="007516D3" w:rsidRDefault="007516D3" w:rsidP="007516D3">
                            <w:pPr>
                              <w:jc w:val="left"/>
                              <w:rPr>
                                <w:rFonts w:ascii="Wingdings" w:hAnsi="Wingdings" w:cs="Wingdings"/>
                                <w:sz w:val="26"/>
                                <w:szCs w:val="26"/>
                              </w:rPr>
                            </w:pPr>
                            <w:r>
                              <w:tab/>
                              <w:t>Ignore noise analysis in peak detection when above detection threshold</w:t>
                            </w:r>
                            <w:r>
                              <w:tab/>
                            </w:r>
                            <w:r>
                              <w:tab/>
                            </w:r>
                            <w:r>
                              <w:tab/>
                            </w:r>
                            <w:r>
                              <w:rPr>
                                <w:rFonts w:ascii="Wingdings" w:hAnsi="Wingdings" w:cs="Wingdings"/>
                                <w:sz w:val="26"/>
                                <w:szCs w:val="26"/>
                              </w:rPr>
                              <w:t></w:t>
                            </w:r>
                          </w:p>
                          <w:p w14:paraId="4CE0E757" w14:textId="77777777" w:rsidR="007516D3" w:rsidRPr="007516D3" w:rsidRDefault="007516D3" w:rsidP="007516D3">
                            <w:pPr>
                              <w:jc w:val="left"/>
                              <w:rPr>
                                <w:rFonts w:ascii="Wingdings" w:hAnsi="Wingdings" w:cs="Wingdings"/>
                                <w:sz w:val="26"/>
                                <w:szCs w:val="26"/>
                              </w:rPr>
                            </w:pPr>
                            <w:r>
                              <w:rPr>
                                <w:rFonts w:ascii="Wingdings" w:hAnsi="Wingdings" w:cs="Wingdings"/>
                                <w:sz w:val="26"/>
                                <w:szCs w:val="26"/>
                              </w:rPr>
                              <w:tab/>
                            </w:r>
                            <w:r>
                              <w:t>Percentage of Standard Noise Threshold for Peak Identification (Default = 100)</w:t>
                            </w:r>
                            <w:r>
                              <w:tab/>
                            </w:r>
                            <w:r>
                              <w:tab/>
                              <w:t>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1B83F6" id="_x0000_s1031" type="#_x0000_t202" style="position:absolute;margin-left:0;margin-top:26.2pt;width:468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">
                <v:textbox style="mso-fit-shape-to-text:t">
                  <w:txbxContent>
                    <w:p w14:paraId="1326AE72" w14:textId="77777777" w:rsidR="007516D3" w:rsidRDefault="007516D3" w:rsidP="007516D3">
                      <w:pPr>
                        <w:jc w:val="left"/>
                      </w:pPr>
                      <w:r>
                        <w:t>Curve Fit Options:</w:t>
                      </w:r>
                    </w:p>
                    <w:p w14:paraId="4DFF0EA0" w14:textId="77777777" w:rsidR="007516D3" w:rsidRDefault="007516D3" w:rsidP="007516D3">
                      <w:pPr>
                        <w:jc w:val="left"/>
                        <w:rPr>
                          <w:rFonts w:ascii="Wingdings" w:hAnsi="Wingdings" w:cs="Wingdings"/>
                          <w:sz w:val="26"/>
                          <w:szCs w:val="26"/>
                        </w:rPr>
                      </w:pPr>
                      <w:r>
                        <w:tab/>
                        <w:t>Ignore noise analysis in peak detection when above detection threshold</w:t>
                      </w:r>
                      <w:r>
                        <w:tab/>
                      </w:r>
                      <w:r>
                        <w:tab/>
                      </w:r>
                      <w:r>
                        <w:tab/>
                      </w:r>
                      <w:r>
                        <w:rPr>
                          <w:rFonts w:ascii="Wingdings" w:hAnsi="Wingdings" w:cs="Wingdings"/>
                          <w:sz w:val="26"/>
                          <w:szCs w:val="26"/>
                        </w:rPr>
                        <w:t></w:t>
                      </w:r>
                    </w:p>
                    <w:p w14:paraId="4CE0E757" w14:textId="77777777" w:rsidR="007516D3" w:rsidRPr="007516D3" w:rsidRDefault="007516D3" w:rsidP="007516D3">
                      <w:pPr>
                        <w:jc w:val="left"/>
                        <w:rPr>
                          <w:rFonts w:ascii="Wingdings" w:hAnsi="Wingdings" w:cs="Wingdings"/>
                          <w:sz w:val="26"/>
                          <w:szCs w:val="26"/>
                        </w:rPr>
                      </w:pPr>
                      <w:r>
                        <w:rPr>
                          <w:rFonts w:ascii="Wingdings" w:hAnsi="Wingdings" w:cs="Wingdings"/>
                          <w:sz w:val="26"/>
                          <w:szCs w:val="26"/>
                        </w:rPr>
                        <w:tab/>
                      </w:r>
                      <w:r>
                        <w:t>Percentage of Standard Noise Threshold for Peak Identification (Default = 100)</w:t>
                      </w:r>
                      <w:r>
                        <w:tab/>
                      </w:r>
                      <w:r>
                        <w:tab/>
                        <w:t>100</w:t>
                      </w:r>
                    </w:p>
                  </w:txbxContent>
                </v:textbox>
                <w10:wrap type="square" anchorx="margin"/>
              </v:shape>
            </w:pict>
          </mc:Fallback>
        </mc:AlternateContent>
      </w:r>
    </w:p>
    <w:p w14:paraId="744253FB" w14:textId="77777777" w:rsidR="00CB22E4" w:rsidRDefault="00CB22E4" w:rsidP="007921A5">
      <w:pPr>
        <w:jc w:val="left"/>
      </w:pPr>
    </w:p>
    <w:p w14:paraId="2F9CB600" w14:textId="77777777" w:rsidR="004A5842" w:rsidRDefault="004A5842" w:rsidP="004A5842">
      <w:pPr>
        <w:jc w:val="left"/>
      </w:pPr>
      <w:r w:rsidRPr="0048162F">
        <w:rPr>
          <w:rStyle w:val="NormalFixedChar"/>
          <w:b/>
          <w:szCs w:val="20"/>
          <w:shd w:val="clear" w:color="auto" w:fill="C0F0C0"/>
        </w:rPr>
        <w:t xml:space="preserve">Ignore noise analysis in </w:t>
      </w:r>
      <w:r>
        <w:rPr>
          <w:rStyle w:val="NormalFixedChar"/>
          <w:b/>
          <w:szCs w:val="20"/>
          <w:shd w:val="clear" w:color="auto" w:fill="C0F0C0"/>
        </w:rPr>
        <w:t>peak detection</w:t>
      </w:r>
      <w:r w:rsidRPr="0048162F">
        <w:rPr>
          <w:rStyle w:val="NormalFixedChar"/>
          <w:b/>
          <w:szCs w:val="20"/>
          <w:shd w:val="clear" w:color="auto" w:fill="C0F0C0"/>
        </w:rPr>
        <w:t xml:space="preserve"> when above detection threshold</w:t>
      </w:r>
      <w:r>
        <w:t xml:space="preserve"> causes OSIRIS to detect peaks above the </w:t>
      </w:r>
      <w:r w:rsidRPr="00F8557E">
        <w:t>detection</w:t>
      </w:r>
      <w:r>
        <w:t xml:space="preserve"> threshold even in the presence of noise.  We suggest selecting this parameter unless the user sees an excessive number of insignificant peaks detected.  </w:t>
      </w:r>
      <w:r>
        <w:lastRenderedPageBreak/>
        <w:t>Checking this parameter may be beneficial when using OSIRIS with very low analysis or detection thresholds (below 75).  This parameter is probably unnecessary for analysis and detection thresholds greater than or equal to 100 RFU, or if baseline normalization is specified.  (See below).</w:t>
      </w:r>
    </w:p>
    <w:p w14:paraId="29FEF48B" w14:textId="77777777" w:rsidR="004A5842" w:rsidRDefault="004A5842" w:rsidP="004A5842">
      <w:pPr>
        <w:jc w:val="left"/>
      </w:pPr>
    </w:p>
    <w:p w14:paraId="34F84A78" w14:textId="77777777" w:rsidR="004A5842" w:rsidRDefault="004A5842" w:rsidP="004A5842">
      <w:pPr>
        <w:jc w:val="left"/>
      </w:pPr>
      <w:r>
        <w:rPr>
          <w:rStyle w:val="NormalFixedChar"/>
          <w:b/>
          <w:szCs w:val="20"/>
          <w:shd w:val="clear" w:color="auto" w:fill="C0F0C0"/>
        </w:rPr>
        <w:t xml:space="preserve">Percentage of Standard Noise Threshold </w:t>
      </w:r>
      <w:proofErr w:type="gramStart"/>
      <w:r>
        <w:rPr>
          <w:rStyle w:val="NormalFixedChar"/>
          <w:b/>
          <w:szCs w:val="20"/>
          <w:shd w:val="clear" w:color="auto" w:fill="C0F0C0"/>
        </w:rPr>
        <w:t>For</w:t>
      </w:r>
      <w:proofErr w:type="gramEnd"/>
      <w:r>
        <w:rPr>
          <w:rStyle w:val="NormalFixedChar"/>
          <w:b/>
          <w:szCs w:val="20"/>
          <w:shd w:val="clear" w:color="auto" w:fill="C0F0C0"/>
        </w:rPr>
        <w:t xml:space="preserve"> Peak Identification (Default = 100)</w:t>
      </w:r>
      <w:r w:rsidR="00CB22E4">
        <w:t xml:space="preserve"> </w:t>
      </w:r>
      <w:ins w:id="48" w:author="Riley, George (NIH/NLM/NCBI) [E]" w:date="2015-02-10T15:56:00Z">
        <w:r w:rsidR="00CB22E4">
          <w:t xml:space="preserve">adjusts the sensitivity of peak detection.  This </w:t>
        </w:r>
      </w:ins>
      <w:r>
        <w:t>allows the user to reset the threshold for testing locally averaged raw data to determine if there is sufficient area under the curve for a peak to be fit.  Setting this to a low value, such as 10-25, causes OSIRIS to be more sensitive to low-level peaks.  Setting the value higher than 100 causes OSIRIS to ignore more low-level peaks.  The standard noise threshold is analysis platform specific, to account for different analyzer sensitivity, which results in different levels of noise.</w:t>
      </w:r>
      <w:ins w:id="49" w:author="Riley, George (NIH/NLM/NCBI) [E]" w:date="2015-02-10T15:52:00Z">
        <w:r w:rsidR="00CB22E4">
          <w:t xml:space="preserve">  </w:t>
        </w:r>
        <w:commentRangeStart w:id="50"/>
        <w:r w:rsidR="00CB22E4" w:rsidRPr="00CB22E4">
          <w:rPr>
            <w:highlight w:val="yellow"/>
          </w:rPr>
          <w:t xml:space="preserve">Are </w:t>
        </w:r>
      </w:ins>
      <w:ins w:id="51" w:author="Riley, George (NIH/NLM/NCBI) [E]" w:date="2015-02-10T15:53:00Z">
        <w:r w:rsidR="00CB22E4" w:rsidRPr="00CB22E4">
          <w:rPr>
            <w:highlight w:val="yellow"/>
          </w:rPr>
          <w:t>we taking the platform into account automatically or does the user have to do that?</w:t>
        </w:r>
      </w:ins>
      <w:commentRangeEnd w:id="50"/>
      <w:r w:rsidR="00B20A52">
        <w:rPr>
          <w:rStyle w:val="CommentReference"/>
        </w:rPr>
        <w:commentReference w:id="50"/>
      </w:r>
    </w:p>
    <w:p w14:paraId="344DAC7F" w14:textId="77777777" w:rsidR="004A5842" w:rsidRDefault="004A5842" w:rsidP="004A5842">
      <w:pPr>
        <w:jc w:val="left"/>
      </w:pPr>
    </w:p>
    <w:p w14:paraId="22DF41E1" w14:textId="77777777" w:rsidR="004A5842" w:rsidRDefault="004A5842" w:rsidP="004A5842">
      <w:pPr>
        <w:jc w:val="left"/>
      </w:pPr>
      <w:r>
        <w:rPr>
          <w:noProof/>
        </w:rPr>
        <mc:AlternateContent>
          <mc:Choice Requires="wps">
            <w:drawing>
              <wp:anchor distT="45720" distB="45720" distL="114300" distR="114300" simplePos="0" relativeHeight="251671552" behindDoc="0" locked="0" layoutInCell="1" allowOverlap="1" wp14:anchorId="0CE7E39C" wp14:editId="37139E41">
                <wp:simplePos x="0" y="0"/>
                <wp:positionH relativeFrom="margin">
                  <wp:align>left</wp:align>
                </wp:positionH>
                <wp:positionV relativeFrom="paragraph">
                  <wp:posOffset>384810</wp:posOffset>
                </wp:positionV>
                <wp:extent cx="5981700" cy="1404620"/>
                <wp:effectExtent l="0" t="0" r="19050" b="215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solidFill>
                          <a:srgbClr val="FFFFFF"/>
                        </a:solidFill>
                        <a:ln w="9525">
                          <a:solidFill>
                            <a:srgbClr val="000000"/>
                          </a:solidFill>
                          <a:miter lim="800000"/>
                          <a:headEnd/>
                          <a:tailEnd/>
                        </a:ln>
                      </wps:spPr>
                      <wps:txbx>
                        <w:txbxContent>
                          <w:p w14:paraId="0DD020A3" w14:textId="77777777" w:rsidR="004A5842" w:rsidRDefault="004A5842" w:rsidP="004A5842">
                            <w:pPr>
                              <w:jc w:val="left"/>
                            </w:pPr>
                            <w:r>
                              <w:t>Negative Control Options:</w:t>
                            </w:r>
                          </w:p>
                          <w:p w14:paraId="0480CE7B" w14:textId="77777777" w:rsidR="004A5842" w:rsidRDefault="004A5842" w:rsidP="004A5842">
                            <w:pPr>
                              <w:jc w:val="left"/>
                              <w:rPr>
                                <w:rFonts w:ascii="Wingdings" w:hAnsi="Wingdings" w:cs="Wingdings"/>
                                <w:sz w:val="26"/>
                                <w:szCs w:val="26"/>
                              </w:rPr>
                            </w:pPr>
                            <w:r>
                              <w:tab/>
                              <w:t>Test for Primer Dimer Peaks in Negative Controls</w:t>
                            </w:r>
                            <w:r>
                              <w:tab/>
                            </w:r>
                            <w:r>
                              <w:tab/>
                            </w:r>
                            <w:r>
                              <w:tab/>
                            </w:r>
                            <w:r>
                              <w:tab/>
                            </w:r>
                            <w:r>
                              <w:tab/>
                            </w:r>
                            <w:r>
                              <w:rPr>
                                <w:rFonts w:ascii="Wingdings" w:hAnsi="Wingdings" w:cs="Wingdings"/>
                                <w:sz w:val="26"/>
                                <w:szCs w:val="26"/>
                              </w:rPr>
                              <w:t></w:t>
                            </w:r>
                          </w:p>
                          <w:p w14:paraId="5C7E002D" w14:textId="77777777" w:rsidR="004A5842" w:rsidRDefault="004A5842" w:rsidP="004A5842">
                            <w:pPr>
                              <w:jc w:val="left"/>
                            </w:pPr>
                            <w:r>
                              <w:rPr>
                                <w:rFonts w:ascii="Wingdings" w:hAnsi="Wingdings" w:cs="Wingdings"/>
                                <w:sz w:val="26"/>
                                <w:szCs w:val="26"/>
                              </w:rPr>
                              <w:tab/>
                            </w:r>
                            <w:r>
                              <w:rPr>
                                <w:rFonts w:ascii="Wingdings" w:hAnsi="Wingdings" w:cs="Wingdings"/>
                                <w:sz w:val="26"/>
                                <w:szCs w:val="26"/>
                              </w:rPr>
                              <w:tab/>
                            </w:r>
                            <w:r>
                              <w:t>Minimum Height for Primer Dimer Peaks (RFU)</w:t>
                            </w:r>
                            <w:r>
                              <w:tab/>
                            </w:r>
                            <w:r>
                              <w:tab/>
                            </w:r>
                            <w:r>
                              <w:tab/>
                            </w:r>
                            <w:r>
                              <w:tab/>
                            </w:r>
                            <w:r>
                              <w:tab/>
                              <w:t>2000</w:t>
                            </w:r>
                          </w:p>
                          <w:p w14:paraId="68D9A0BA" w14:textId="77777777" w:rsidR="004A5842" w:rsidRDefault="004A5842" w:rsidP="004A5842">
                            <w:pPr>
                              <w:jc w:val="left"/>
                              <w:rPr>
                                <w:rFonts w:ascii="Wingdings" w:hAnsi="Wingdings" w:cs="Wingdings"/>
                                <w:sz w:val="26"/>
                                <w:szCs w:val="26"/>
                              </w:rPr>
                            </w:pPr>
                            <w:r>
                              <w:tab/>
                            </w:r>
                            <w:r>
                              <w:tab/>
                              <w:t>Minimum Number of Peaks per Channel in Primer Dimer for Negative Control</w:t>
                            </w:r>
                            <w:r>
                              <w:tab/>
                              <w:t>2</w:t>
                            </w:r>
                          </w:p>
                          <w:p w14:paraId="7FF7EC5D" w14:textId="77777777" w:rsidR="004A5842" w:rsidRPr="007516D3" w:rsidRDefault="004A5842" w:rsidP="004A5842">
                            <w:pPr>
                              <w:jc w:val="left"/>
                              <w:rPr>
                                <w:rFonts w:ascii="Wingdings" w:hAnsi="Wingdings" w:cs="Wingdings"/>
                                <w:sz w:val="26"/>
                                <w:szCs w:val="26"/>
                              </w:rPr>
                            </w:pPr>
                            <w:r>
                              <w:rPr>
                                <w:rFonts w:ascii="Wingdings" w:hAnsi="Wingdings" w:cs="Wingdings"/>
                                <w:sz w:val="26"/>
                                <w:szCs w:val="26"/>
                              </w:rPr>
                              <w:tab/>
                            </w:r>
                            <w:r>
                              <w:t>Test for Presence of Sub-Analytic Peaks in Negative Controls</w:t>
                            </w:r>
                            <w:r>
                              <w:tab/>
                            </w:r>
                            <w:r>
                              <w:tab/>
                            </w:r>
                            <w:r>
                              <w:tab/>
                            </w:r>
                            <w:r>
                              <w:tab/>
                            </w:r>
                            <w:r>
                              <w:rPr>
                                <w:rFonts w:ascii="Wingdings" w:hAnsi="Wingdings" w:cs="Wingdings"/>
                                <w:sz w:val="26"/>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E7A957" id="_x0000_s1032" type="#_x0000_t202" style="position:absolute;margin-left:0;margin-top:30.3pt;width:471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">
                <v:textbox style="mso-fit-shape-to-text:t">
                  <w:txbxContent>
                    <w:p w:rsidR="004A5842" w:rsidRDefault="004A5842" w:rsidP="004A5842">
                      <w:pPr>
                        <w:jc w:val="left"/>
                      </w:pPr>
                      <w:r>
                        <w:t>Negative Control Options:</w:t>
                      </w:r>
                    </w:p>
                    <w:p w:rsidR="004A5842" w:rsidRDefault="004A5842" w:rsidP="004A5842">
                      <w:pPr>
                        <w:jc w:val="left"/>
                        <w:rPr>
                          <w:rFonts w:ascii="Wingdings" w:hAnsi="Wingdings" w:cs="Wingdings"/>
                          <w:sz w:val="26"/>
                          <w:szCs w:val="26"/>
                        </w:rPr>
                      </w:pPr>
                      <w:r>
                        <w:tab/>
                        <w:t>Test for Primer Dimer Peaks in Negative Controls</w:t>
                      </w:r>
                      <w:r>
                        <w:tab/>
                      </w:r>
                      <w:r>
                        <w:tab/>
                      </w:r>
                      <w:r>
                        <w:tab/>
                      </w:r>
                      <w:r>
                        <w:tab/>
                      </w:r>
                      <w:r>
                        <w:tab/>
                      </w:r>
                      <w:r>
                        <w:rPr>
                          <w:rFonts w:ascii="Wingdings" w:hAnsi="Wingdings" w:cs="Wingdings"/>
                          <w:sz w:val="26"/>
                          <w:szCs w:val="26"/>
                        </w:rPr>
                        <w:t></w:t>
                      </w:r>
                    </w:p>
                    <w:p w:rsidR="004A5842" w:rsidRDefault="004A5842" w:rsidP="004A5842">
                      <w:pPr>
                        <w:jc w:val="left"/>
                      </w:pPr>
                      <w:r>
                        <w:rPr>
                          <w:rFonts w:ascii="Wingdings" w:hAnsi="Wingdings" w:cs="Wingdings"/>
                          <w:sz w:val="26"/>
                          <w:szCs w:val="26"/>
                        </w:rPr>
                        <w:tab/>
                      </w:r>
                      <w:r>
                        <w:rPr>
                          <w:rFonts w:ascii="Wingdings" w:hAnsi="Wingdings" w:cs="Wingdings"/>
                          <w:sz w:val="26"/>
                          <w:szCs w:val="26"/>
                        </w:rPr>
                        <w:tab/>
                      </w:r>
                      <w:r>
                        <w:t>Minimum Height for Primer Dimer Peaks (RFU)</w:t>
                      </w:r>
                      <w:r>
                        <w:tab/>
                      </w:r>
                      <w:r>
                        <w:tab/>
                      </w:r>
                      <w:r>
                        <w:tab/>
                      </w:r>
                      <w:r>
                        <w:tab/>
                      </w:r>
                      <w:r>
                        <w:tab/>
                        <w:t>2000</w:t>
                      </w:r>
                    </w:p>
                    <w:p w:rsidR="004A5842" w:rsidRDefault="004A5842" w:rsidP="004A5842">
                      <w:pPr>
                        <w:jc w:val="left"/>
                        <w:rPr>
                          <w:rFonts w:ascii="Wingdings" w:hAnsi="Wingdings" w:cs="Wingdings"/>
                          <w:sz w:val="26"/>
                          <w:szCs w:val="26"/>
                        </w:rPr>
                      </w:pPr>
                      <w:r>
                        <w:tab/>
                      </w:r>
                      <w:r>
                        <w:tab/>
                        <w:t>Minimum Number of Peaks per Channel in Primer Dimer for Negative Control</w:t>
                      </w:r>
                      <w:r>
                        <w:tab/>
                        <w:t>2</w:t>
                      </w:r>
                    </w:p>
                    <w:p w:rsidR="004A5842" w:rsidRPr="007516D3" w:rsidRDefault="004A5842" w:rsidP="004A5842">
                      <w:pPr>
                        <w:jc w:val="left"/>
                        <w:rPr>
                          <w:rFonts w:ascii="Wingdings" w:hAnsi="Wingdings" w:cs="Wingdings"/>
                          <w:sz w:val="26"/>
                          <w:szCs w:val="26"/>
                        </w:rPr>
                      </w:pPr>
                      <w:r>
                        <w:rPr>
                          <w:rFonts w:ascii="Wingdings" w:hAnsi="Wingdings" w:cs="Wingdings"/>
                          <w:sz w:val="26"/>
                          <w:szCs w:val="26"/>
                        </w:rPr>
                        <w:tab/>
                      </w:r>
                      <w:r>
                        <w:t>Test for Presence of Sub-Analytic Peaks in Negative Controls</w:t>
                      </w:r>
                      <w:r>
                        <w:tab/>
                      </w:r>
                      <w:r>
                        <w:tab/>
                      </w:r>
                      <w:r>
                        <w:tab/>
                      </w:r>
                      <w:r>
                        <w:tab/>
                      </w:r>
                      <w:r>
                        <w:rPr>
                          <w:rFonts w:ascii="Wingdings" w:hAnsi="Wingdings" w:cs="Wingdings"/>
                          <w:sz w:val="26"/>
                          <w:szCs w:val="26"/>
                        </w:rPr>
                        <w:t></w:t>
                      </w:r>
                    </w:p>
                  </w:txbxContent>
                </v:textbox>
                <w10:wrap type="square" anchorx="margin"/>
              </v:shape>
            </w:pict>
          </mc:Fallback>
        </mc:AlternateContent>
      </w:r>
    </w:p>
    <w:p w14:paraId="69EF21FD" w14:textId="77777777" w:rsidR="004A5842" w:rsidRDefault="004A5842" w:rsidP="004A5842">
      <w:pPr>
        <w:jc w:val="left"/>
      </w:pPr>
    </w:p>
    <w:p w14:paraId="15F7CB2B" w14:textId="77777777" w:rsidR="004A5842" w:rsidRDefault="00AD78A6" w:rsidP="004A5842">
      <w:pPr>
        <w:jc w:val="left"/>
      </w:pPr>
      <w:r w:rsidRPr="007C6FAA">
        <w:rPr>
          <w:rStyle w:val="NormalFixedChar"/>
          <w:b/>
          <w:szCs w:val="20"/>
          <w:shd w:val="clear" w:color="auto" w:fill="C0F0C0"/>
        </w:rPr>
        <w:t>Test for Primer Dimer Peaks in Negative Controls</w:t>
      </w:r>
      <w:r>
        <w:t xml:space="preserve"> causes OSIRIS to perform the test for primer peaks in negative control samples.  When unchecked the test is not performed.</w:t>
      </w:r>
    </w:p>
    <w:p w14:paraId="5E39E572" w14:textId="77777777" w:rsidR="00AD78A6" w:rsidRDefault="00AD78A6" w:rsidP="004A5842">
      <w:pPr>
        <w:jc w:val="left"/>
      </w:pPr>
    </w:p>
    <w:p w14:paraId="6E24226C" w14:textId="646B0C5A" w:rsidR="00AD78A6" w:rsidRDefault="00AD78A6" w:rsidP="004A5842">
      <w:pPr>
        <w:jc w:val="left"/>
      </w:pPr>
      <w:r w:rsidRPr="008755B3">
        <w:rPr>
          <w:rStyle w:val="NormalFixedChar"/>
          <w:b/>
          <w:szCs w:val="20"/>
          <w:shd w:val="clear" w:color="auto" w:fill="C0F0C0"/>
        </w:rPr>
        <w:t>Minimum Height for Primer Dimer Peaks (RFU)</w:t>
      </w:r>
      <w:r>
        <w:t xml:space="preserve"> sets the minimum threshold for identifying primer peaks in the negative control.  This threshold can be empirically determined by the laboratory.  It should be set well above the height of any pull-up peaks caused by the internal lane standard channel, </w:t>
      </w:r>
      <w:ins w:id="52" w:author="Riley, George (NIH/NLM/NCBI) [E]" w:date="2015-02-11T17:47:00Z">
        <w:r w:rsidR="00042CA2">
          <w:t xml:space="preserve">generally close to, </w:t>
        </w:r>
      </w:ins>
      <w:r>
        <w:t>but below the maximum threshold intensity for the detection platform.</w:t>
      </w:r>
    </w:p>
    <w:p w14:paraId="7B498B88" w14:textId="77777777" w:rsidR="004A5842" w:rsidRDefault="004A5842" w:rsidP="004A5842">
      <w:pPr>
        <w:jc w:val="left"/>
      </w:pPr>
    </w:p>
    <w:p w14:paraId="4F7ADBD0" w14:textId="77777777" w:rsidR="00AD78A6" w:rsidRDefault="00AD78A6" w:rsidP="00AD78A6">
      <w:pPr>
        <w:jc w:val="left"/>
      </w:pPr>
      <w:r w:rsidRPr="00434589">
        <w:rPr>
          <w:rStyle w:val="NormalFixedChar"/>
          <w:b/>
          <w:szCs w:val="20"/>
          <w:shd w:val="clear" w:color="auto" w:fill="C0F0C0"/>
        </w:rPr>
        <w:t>Minimum Number of Peaks per Channel in Primer Dimer for Negative Control</w:t>
      </w:r>
      <w:r>
        <w:t xml:space="preserve"> helps to discriminate the primer peaks in the negative control.  This should be set to at least two peaks.</w:t>
      </w:r>
    </w:p>
    <w:p w14:paraId="374F9AB2" w14:textId="77777777" w:rsidR="00AD78A6" w:rsidRDefault="00AD78A6" w:rsidP="00AD78A6">
      <w:pPr>
        <w:jc w:val="left"/>
      </w:pPr>
    </w:p>
    <w:p w14:paraId="03EE7A3B" w14:textId="79C5BD19" w:rsidR="00AD78A6" w:rsidRDefault="00AD78A6" w:rsidP="00AD78A6">
      <w:pPr>
        <w:jc w:val="left"/>
      </w:pPr>
      <w:r w:rsidRPr="00CC2CA7">
        <w:rPr>
          <w:rStyle w:val="NormalFixedChar"/>
          <w:b/>
          <w:szCs w:val="20"/>
          <w:shd w:val="clear" w:color="auto" w:fill="C0F0C0"/>
        </w:rPr>
        <w:t xml:space="preserve">Test for </w:t>
      </w:r>
      <w:r>
        <w:rPr>
          <w:rStyle w:val="NormalFixedChar"/>
          <w:b/>
          <w:szCs w:val="20"/>
          <w:shd w:val="clear" w:color="auto" w:fill="C0F0C0"/>
        </w:rPr>
        <w:t xml:space="preserve">Presence of </w:t>
      </w:r>
      <w:r w:rsidRPr="00CC2CA7">
        <w:rPr>
          <w:rStyle w:val="NormalFixedChar"/>
          <w:b/>
          <w:szCs w:val="20"/>
          <w:shd w:val="clear" w:color="auto" w:fill="C0F0C0"/>
        </w:rPr>
        <w:t>Sub-Analytic Peaks in Negative Controls</w:t>
      </w:r>
      <w:r>
        <w:t xml:space="preserve"> will cause negative controls to be flagged if there are peaks whose RFU is below the analysis threshold, but whose RFU is greater than the detection threshold.  Peaks in the negative control that fall in the range between the detection and analysis thresholds may indicate low level contamination before it becomes an issue in the laboratory.</w:t>
      </w:r>
      <w:ins w:id="53" w:author="Riley, George (NIH/NLM/NCBI) [E]" w:date="2015-02-11T17:54:00Z">
        <w:r w:rsidR="00042CA2">
          <w:t xml:space="preserve">  This has no effect if the detection threshold is not set.</w:t>
        </w:r>
      </w:ins>
    </w:p>
    <w:p w14:paraId="6ED3DB8F" w14:textId="77777777" w:rsidR="004A5842" w:rsidRDefault="004A5842" w:rsidP="004A5842">
      <w:pPr>
        <w:jc w:val="left"/>
      </w:pPr>
    </w:p>
    <w:p w14:paraId="509AEAA5" w14:textId="77777777" w:rsidR="004A5842" w:rsidRDefault="004A5842" w:rsidP="004A5842"/>
    <w:p w14:paraId="622892C8" w14:textId="77777777" w:rsidR="007516D3" w:rsidRDefault="00080DB8" w:rsidP="007921A5">
      <w:pPr>
        <w:jc w:val="left"/>
      </w:pPr>
      <w:r>
        <w:rPr>
          <w:noProof/>
        </w:rPr>
        <mc:AlternateContent>
          <mc:Choice Requires="wps">
            <w:drawing>
              <wp:anchor distT="45720" distB="45720" distL="114300" distR="114300" simplePos="0" relativeHeight="251673600" behindDoc="0" locked="0" layoutInCell="1" allowOverlap="1" wp14:anchorId="06AB0181" wp14:editId="696555D4">
                <wp:simplePos x="0" y="0"/>
                <wp:positionH relativeFrom="margin">
                  <wp:posOffset>0</wp:posOffset>
                </wp:positionH>
                <wp:positionV relativeFrom="paragraph">
                  <wp:posOffset>213360</wp:posOffset>
                </wp:positionV>
                <wp:extent cx="5981700" cy="1404620"/>
                <wp:effectExtent l="0" t="0" r="19050"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solidFill>
                          <a:srgbClr val="FFFFFF"/>
                        </a:solidFill>
                        <a:ln w="9525">
                          <a:solidFill>
                            <a:srgbClr val="000000"/>
                          </a:solidFill>
                          <a:miter lim="800000"/>
                          <a:headEnd/>
                          <a:tailEnd/>
                        </a:ln>
                      </wps:spPr>
                      <wps:txbx>
                        <w:txbxContent>
                          <w:p w14:paraId="08DE6BBB" w14:textId="77777777" w:rsidR="00080DB8" w:rsidRPr="007516D3" w:rsidRDefault="00080DB8" w:rsidP="00080DB8">
                            <w:pPr>
                              <w:jc w:val="left"/>
                              <w:rPr>
                                <w:rFonts w:ascii="Wingdings" w:hAnsi="Wingdings" w:cs="Wingdings"/>
                                <w:sz w:val="26"/>
                                <w:szCs w:val="26"/>
                              </w:rPr>
                            </w:pPr>
                            <w:r>
                              <w:t xml:space="preserve">Apply Fractional Filter </w:t>
                            </w:r>
                            <w:proofErr w:type="gramStart"/>
                            <w:r>
                              <w:t>To</w:t>
                            </w:r>
                            <w:proofErr w:type="gramEnd"/>
                            <w:r>
                              <w:t xml:space="preserve"> Peaks Below Analysis Threshold (Homozygous Loci)</w:t>
                            </w:r>
                            <w:r>
                              <w:tab/>
                            </w:r>
                            <w:r>
                              <w:tab/>
                            </w:r>
                            <w:r>
                              <w:tab/>
                            </w:r>
                            <w:r>
                              <w:rPr>
                                <w:rFonts w:ascii="Wingdings" w:hAnsi="Wingdings" w:cs="Wingdings"/>
                                <w:sz w:val="26"/>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262AA9" id="_x0000_s1033" type="#_x0000_t202" style="position:absolute;margin-left:0;margin-top:16.8pt;width:471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">
                <v:textbox style="mso-fit-shape-to-text:t">
                  <w:txbxContent>
                    <w:p w:rsidR="00080DB8" w:rsidRPr="007516D3" w:rsidRDefault="00080DB8" w:rsidP="00080DB8">
                      <w:pPr>
                        <w:jc w:val="left"/>
                        <w:rPr>
                          <w:rFonts w:ascii="Wingdings" w:hAnsi="Wingdings" w:cs="Wingdings"/>
                          <w:sz w:val="26"/>
                          <w:szCs w:val="26"/>
                        </w:rPr>
                      </w:pPr>
                      <w:r>
                        <w:t xml:space="preserve">Apply Fractional Filter </w:t>
                      </w:r>
                      <w:proofErr w:type="gramStart"/>
                      <w:r>
                        <w:t>To</w:t>
                      </w:r>
                      <w:proofErr w:type="gramEnd"/>
                      <w:r>
                        <w:t xml:space="preserve"> Peaks Below Analysis Threshold (Homozygous Loci)</w:t>
                      </w:r>
                      <w:r>
                        <w:tab/>
                      </w:r>
                      <w:r>
                        <w:tab/>
                      </w:r>
                      <w:r>
                        <w:tab/>
                      </w:r>
                      <w:r>
                        <w:rPr>
                          <w:rFonts w:ascii="Wingdings" w:hAnsi="Wingdings" w:cs="Wingdings"/>
                          <w:sz w:val="26"/>
                          <w:szCs w:val="26"/>
                        </w:rPr>
                        <w:t></w:t>
                      </w:r>
                    </w:p>
                  </w:txbxContent>
                </v:textbox>
                <w10:wrap type="square" anchorx="margin"/>
              </v:shape>
            </w:pict>
          </mc:Fallback>
        </mc:AlternateContent>
      </w:r>
    </w:p>
    <w:p w14:paraId="4993F080" w14:textId="2EC89AB6" w:rsidR="00080DB8" w:rsidRDefault="00080DB8" w:rsidP="007921A5">
      <w:pPr>
        <w:jc w:val="left"/>
      </w:pPr>
      <w:r w:rsidRPr="00CC6149">
        <w:rPr>
          <w:rStyle w:val="NormalFixedChar"/>
          <w:b/>
          <w:szCs w:val="20"/>
          <w:shd w:val="clear" w:color="auto" w:fill="C0F0C0"/>
        </w:rPr>
        <w:t xml:space="preserve">Apply Fractional Filter to Peaks </w:t>
      </w:r>
      <w:proofErr w:type="gramStart"/>
      <w:r w:rsidRPr="00CC6149">
        <w:rPr>
          <w:rStyle w:val="NormalFixedChar"/>
          <w:b/>
          <w:szCs w:val="20"/>
          <w:shd w:val="clear" w:color="auto" w:fill="C0F0C0"/>
        </w:rPr>
        <w:t>Below</w:t>
      </w:r>
      <w:proofErr w:type="gramEnd"/>
      <w:r w:rsidRPr="00CC6149">
        <w:rPr>
          <w:rStyle w:val="NormalFixedChar"/>
          <w:b/>
          <w:szCs w:val="20"/>
          <w:shd w:val="clear" w:color="auto" w:fill="C0F0C0"/>
        </w:rPr>
        <w:t xml:space="preserve"> Analysis Threshold</w:t>
      </w:r>
      <w:r>
        <w:t xml:space="preserve"> causes OSIRIS to apply the fractional filter (if set) to peaks below the analysis threshold and above the detection threshold in homozygous loci.  If this is left unchecked, the fractional filter will </w:t>
      </w:r>
      <w:r w:rsidRPr="00CC6149">
        <w:rPr>
          <w:u w:val="single"/>
        </w:rPr>
        <w:t>not</w:t>
      </w:r>
      <w:r w:rsidRPr="00CC6149">
        <w:t xml:space="preserve"> </w:t>
      </w:r>
      <w:r>
        <w:t xml:space="preserve">be applied to peaks below the analysis threshold, but </w:t>
      </w:r>
      <w:r w:rsidRPr="00CC6149">
        <w:rPr>
          <w:u w:val="single"/>
        </w:rPr>
        <w:t>will</w:t>
      </w:r>
      <w:r>
        <w:t xml:space="preserve"> be applied (as set) to peaks above the analysis threshold.  Note that this case </w:t>
      </w:r>
      <w:r>
        <w:lastRenderedPageBreak/>
        <w:t>can result in a situation in a</w:t>
      </w:r>
      <w:ins w:id="54" w:author="Riley, George (NIH/NLM/NCBI) [E]" w:date="2015-02-11T17:58:00Z">
        <w:r w:rsidR="00042CA2">
          <w:t>n apparently</w:t>
        </w:r>
      </w:ins>
      <w:r>
        <w:t xml:space="preserve"> homozygous locus where a </w:t>
      </w:r>
      <w:ins w:id="55" w:author="Riley, George (NIH/NLM/NCBI) [E]" w:date="2015-02-11T17:58:00Z">
        <w:r w:rsidR="00042CA2">
          <w:t xml:space="preserve">second </w:t>
        </w:r>
      </w:ins>
      <w:r>
        <w:t xml:space="preserve">peak </w:t>
      </w:r>
      <w:ins w:id="56" w:author="Riley, George (NIH/NLM/NCBI) [E]" w:date="2015-02-11T17:58:00Z">
        <w:r w:rsidR="00042CA2">
          <w:t xml:space="preserve">that lies </w:t>
        </w:r>
      </w:ins>
      <w:r>
        <w:t xml:space="preserve">between the analysis and detection threshold would trigger a notification, but a </w:t>
      </w:r>
      <w:ins w:id="57" w:author="Riley, George (NIH/NLM/NCBI) [E]" w:date="2015-02-11T17:59:00Z">
        <w:r w:rsidR="00042CA2">
          <w:t xml:space="preserve">second peak </w:t>
        </w:r>
      </w:ins>
      <w:proofErr w:type="spellStart"/>
      <w:r>
        <w:t>peak</w:t>
      </w:r>
      <w:proofErr w:type="spellEnd"/>
      <w:r>
        <w:t xml:space="preserve"> slightly above the analysis threshold would not, because it was filtered out by the user-defined fractional filter settings.</w:t>
      </w:r>
    </w:p>
    <w:p w14:paraId="4B7E4347" w14:textId="77777777" w:rsidR="00080DB8" w:rsidRDefault="00080DB8" w:rsidP="007921A5">
      <w:pPr>
        <w:jc w:val="left"/>
      </w:pPr>
    </w:p>
    <w:p w14:paraId="45E7E065" w14:textId="77777777" w:rsidR="00080DB8" w:rsidRDefault="00080DB8" w:rsidP="007921A5">
      <w:pPr>
        <w:jc w:val="left"/>
      </w:pPr>
    </w:p>
    <w:p w14:paraId="6B986838" w14:textId="77777777" w:rsidR="00080DB8" w:rsidRDefault="00080DB8" w:rsidP="007921A5">
      <w:pPr>
        <w:jc w:val="left"/>
      </w:pPr>
      <w:r>
        <w:rPr>
          <w:noProof/>
        </w:rPr>
        <mc:AlternateContent>
          <mc:Choice Requires="wps">
            <w:drawing>
              <wp:anchor distT="45720" distB="45720" distL="114300" distR="114300" simplePos="0" relativeHeight="251675648" behindDoc="0" locked="0" layoutInCell="1" allowOverlap="1" wp14:anchorId="6F9A870C" wp14:editId="163BB9D1">
                <wp:simplePos x="0" y="0"/>
                <wp:positionH relativeFrom="margin">
                  <wp:posOffset>0</wp:posOffset>
                </wp:positionH>
                <wp:positionV relativeFrom="paragraph">
                  <wp:posOffset>213360</wp:posOffset>
                </wp:positionV>
                <wp:extent cx="5981700" cy="1404620"/>
                <wp:effectExtent l="0" t="0" r="19050" b="2159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solidFill>
                          <a:srgbClr val="FFFFFF"/>
                        </a:solidFill>
                        <a:ln w="9525">
                          <a:solidFill>
                            <a:srgbClr val="000000"/>
                          </a:solidFill>
                          <a:miter lim="800000"/>
                          <a:headEnd/>
                          <a:tailEnd/>
                        </a:ln>
                      </wps:spPr>
                      <wps:txbx>
                        <w:txbxContent>
                          <w:p w14:paraId="07014EAC" w14:textId="77777777" w:rsidR="00080DB8" w:rsidRDefault="00080DB8" w:rsidP="00080DB8">
                            <w:pPr>
                              <w:jc w:val="left"/>
                            </w:pPr>
                            <w:r>
                              <w:t>Call Criteria:</w:t>
                            </w:r>
                          </w:p>
                          <w:p w14:paraId="5833C6BE" w14:textId="77777777" w:rsidR="00080DB8" w:rsidRDefault="00080DB8" w:rsidP="00080DB8">
                            <w:pPr>
                              <w:jc w:val="left"/>
                              <w:rPr>
                                <w:rFonts w:ascii="Wingdings" w:hAnsi="Wingdings" w:cs="Wingdings"/>
                                <w:sz w:val="26"/>
                                <w:szCs w:val="26"/>
                              </w:rPr>
                            </w:pPr>
                            <w:r>
                              <w:tab/>
                              <w:t xml:space="preserve">Do Not Call OL Crater If Laser </w:t>
                            </w:r>
                            <w:proofErr w:type="gramStart"/>
                            <w:r>
                              <w:t>In</w:t>
                            </w:r>
                            <w:proofErr w:type="gramEnd"/>
                            <w:r>
                              <w:t xml:space="preserve"> Scale and Raised Baseline</w:t>
                            </w:r>
                            <w:r>
                              <w:tab/>
                            </w:r>
                            <w:r>
                              <w:tab/>
                            </w:r>
                            <w:r>
                              <w:tab/>
                            </w:r>
                            <w:r>
                              <w:tab/>
                            </w:r>
                            <w:r>
                              <w:rPr>
                                <w:rFonts w:ascii="Wingdings" w:hAnsi="Wingdings" w:cs="Wingdings"/>
                                <w:sz w:val="26"/>
                                <w:szCs w:val="26"/>
                              </w:rPr>
                              <w:t></w:t>
                            </w:r>
                          </w:p>
                          <w:p w14:paraId="555C51F2" w14:textId="77777777" w:rsidR="00080DB8" w:rsidRDefault="00080DB8" w:rsidP="00080DB8">
                            <w:pPr>
                              <w:jc w:val="left"/>
                              <w:rPr>
                                <w:rFonts w:ascii="Wingdings" w:hAnsi="Wingdings" w:cs="Wingdings"/>
                                <w:sz w:val="26"/>
                                <w:szCs w:val="26"/>
                              </w:rPr>
                            </w:pPr>
                            <w:r>
                              <w:rPr>
                                <w:rFonts w:ascii="Wingdings" w:hAnsi="Wingdings" w:cs="Wingdings"/>
                                <w:sz w:val="26"/>
                                <w:szCs w:val="26"/>
                              </w:rPr>
                              <w:tab/>
                            </w:r>
                            <w:r>
                              <w:t>Do Not Call OL Allele If Pull-up</w:t>
                            </w:r>
                            <w:r>
                              <w:tab/>
                            </w:r>
                            <w:r>
                              <w:tab/>
                            </w:r>
                            <w:r>
                              <w:tab/>
                            </w:r>
                            <w:r>
                              <w:tab/>
                            </w:r>
                            <w:r>
                              <w:tab/>
                            </w:r>
                            <w:r>
                              <w:tab/>
                            </w:r>
                            <w:r>
                              <w:tab/>
                            </w:r>
                            <w:r>
                              <w:tab/>
                            </w:r>
                            <w:r>
                              <w:rPr>
                                <w:rFonts w:ascii="Wingdings" w:hAnsi="Wingdings" w:cs="Wingdings"/>
                                <w:sz w:val="26"/>
                                <w:szCs w:val="26"/>
                              </w:rPr>
                              <w:t></w:t>
                            </w:r>
                          </w:p>
                          <w:p w14:paraId="51C09278" w14:textId="77777777" w:rsidR="00080DB8" w:rsidRDefault="00080DB8" w:rsidP="00080DB8">
                            <w:pPr>
                              <w:ind w:firstLine="720"/>
                              <w:jc w:val="left"/>
                              <w:rPr>
                                <w:rFonts w:ascii="Wingdings" w:hAnsi="Wingdings" w:cs="Wingdings"/>
                                <w:sz w:val="26"/>
                                <w:szCs w:val="26"/>
                              </w:rPr>
                            </w:pPr>
                            <w:r>
                              <w:t>Do Not Call OL Alleles If Excessive Number of OL’s</w:t>
                            </w:r>
                            <w:r>
                              <w:tab/>
                            </w:r>
                            <w:r>
                              <w:tab/>
                            </w:r>
                            <w:r>
                              <w:tab/>
                            </w:r>
                            <w:r>
                              <w:tab/>
                            </w:r>
                            <w:r>
                              <w:tab/>
                            </w:r>
                            <w:r>
                              <w:rPr>
                                <w:rFonts w:ascii="Wingdings" w:hAnsi="Wingdings" w:cs="Wingdings"/>
                                <w:sz w:val="26"/>
                                <w:szCs w:val="26"/>
                              </w:rPr>
                              <w:t></w:t>
                            </w:r>
                          </w:p>
                          <w:p w14:paraId="63BFF276" w14:textId="77777777" w:rsidR="00080DB8" w:rsidRDefault="00080DB8" w:rsidP="00080DB8">
                            <w:pPr>
                              <w:ind w:firstLine="720"/>
                              <w:jc w:val="left"/>
                              <w:rPr>
                                <w:rFonts w:ascii="Wingdings" w:hAnsi="Wingdings" w:cs="Wingdings"/>
                                <w:sz w:val="26"/>
                                <w:szCs w:val="26"/>
                              </w:rPr>
                            </w:pPr>
                            <w:r>
                              <w:t>Call Peaks That Are Identified as Adenylation If On-Ladder</w:t>
                            </w:r>
                            <w:r>
                              <w:tab/>
                            </w:r>
                            <w:r>
                              <w:tab/>
                            </w:r>
                            <w:r>
                              <w:tab/>
                            </w:r>
                            <w:r>
                              <w:tab/>
                            </w:r>
                            <w:r>
                              <w:rPr>
                                <w:rFonts w:ascii="Wingdings" w:hAnsi="Wingdings" w:cs="Wingdings"/>
                                <w:sz w:val="26"/>
                                <w:szCs w:val="26"/>
                              </w:rPr>
                              <w:t></w:t>
                            </w:r>
                          </w:p>
                          <w:p w14:paraId="55C59625" w14:textId="77777777" w:rsidR="00080DB8" w:rsidRPr="007516D3" w:rsidRDefault="00080DB8" w:rsidP="00080DB8">
                            <w:pPr>
                              <w:ind w:firstLine="720"/>
                              <w:jc w:val="left"/>
                              <w:rPr>
                                <w:rFonts w:ascii="Wingdings" w:hAnsi="Wingdings" w:cs="Wingdings"/>
                                <w:sz w:val="26"/>
                                <w:szCs w:val="26"/>
                              </w:rPr>
                            </w:pPr>
                            <w:r>
                              <w:t xml:space="preserve">Do Not Call Alleles </w:t>
                            </w:r>
                            <w:proofErr w:type="gramStart"/>
                            <w:r>
                              <w:t>With</w:t>
                            </w:r>
                            <w:proofErr w:type="gramEnd"/>
                            <w:r>
                              <w:t xml:space="preserve"> Excess Residual</w:t>
                            </w:r>
                            <w:r>
                              <w:tab/>
                            </w:r>
                            <w:r>
                              <w:tab/>
                            </w:r>
                            <w:r>
                              <w:tab/>
                            </w:r>
                            <w:r>
                              <w:tab/>
                            </w:r>
                            <w:r>
                              <w:tab/>
                            </w:r>
                            <w:r>
                              <w:tab/>
                            </w:r>
                            <w:r>
                              <w:tab/>
                            </w:r>
                            <w:r>
                              <w:rPr>
                                <w:rFonts w:ascii="Wingdings" w:hAnsi="Wingdings" w:cs="Wingdings"/>
                                <w:sz w:val="26"/>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CD1BA2" id="_x0000_s1034" type="#_x0000_t202" style="position:absolute;margin-left:0;margin-top:16.8pt;width:471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">
                <v:textbox style="mso-fit-shape-to-text:t">
                  <w:txbxContent>
                    <w:p w:rsidR="00080DB8" w:rsidRDefault="00080DB8" w:rsidP="00080DB8">
                      <w:pPr>
                        <w:jc w:val="left"/>
                      </w:pPr>
                      <w:r>
                        <w:t>Call Criteria:</w:t>
                      </w:r>
                    </w:p>
                    <w:p w:rsidR="00080DB8" w:rsidRDefault="00080DB8" w:rsidP="00080DB8">
                      <w:pPr>
                        <w:jc w:val="left"/>
                        <w:rPr>
                          <w:rFonts w:ascii="Wingdings" w:hAnsi="Wingdings" w:cs="Wingdings"/>
                          <w:sz w:val="26"/>
                          <w:szCs w:val="26"/>
                        </w:rPr>
                      </w:pPr>
                      <w:r>
                        <w:tab/>
                        <w:t xml:space="preserve">Do Not Call OL Crater If Laser </w:t>
                      </w:r>
                      <w:proofErr w:type="gramStart"/>
                      <w:r>
                        <w:t>In</w:t>
                      </w:r>
                      <w:proofErr w:type="gramEnd"/>
                      <w:r>
                        <w:t xml:space="preserve"> Scale and Raised Baseline</w:t>
                      </w:r>
                      <w:r>
                        <w:tab/>
                      </w:r>
                      <w:r>
                        <w:tab/>
                      </w:r>
                      <w:r>
                        <w:tab/>
                      </w:r>
                      <w:r>
                        <w:tab/>
                      </w:r>
                      <w:r>
                        <w:rPr>
                          <w:rFonts w:ascii="Wingdings" w:hAnsi="Wingdings" w:cs="Wingdings"/>
                          <w:sz w:val="26"/>
                          <w:szCs w:val="26"/>
                        </w:rPr>
                        <w:t></w:t>
                      </w:r>
                    </w:p>
                    <w:p w:rsidR="00080DB8" w:rsidRDefault="00080DB8" w:rsidP="00080DB8">
                      <w:pPr>
                        <w:jc w:val="left"/>
                        <w:rPr>
                          <w:rFonts w:ascii="Wingdings" w:hAnsi="Wingdings" w:cs="Wingdings"/>
                          <w:sz w:val="26"/>
                          <w:szCs w:val="26"/>
                        </w:rPr>
                      </w:pPr>
                      <w:r>
                        <w:rPr>
                          <w:rFonts w:ascii="Wingdings" w:hAnsi="Wingdings" w:cs="Wingdings"/>
                          <w:sz w:val="26"/>
                          <w:szCs w:val="26"/>
                        </w:rPr>
                        <w:tab/>
                      </w:r>
                      <w:r>
                        <w:t>Do Not Call OL Allele If Pull-up</w:t>
                      </w:r>
                      <w:r>
                        <w:tab/>
                      </w:r>
                      <w:r>
                        <w:tab/>
                      </w:r>
                      <w:r>
                        <w:tab/>
                      </w:r>
                      <w:r>
                        <w:tab/>
                      </w:r>
                      <w:r>
                        <w:tab/>
                      </w:r>
                      <w:r>
                        <w:tab/>
                      </w:r>
                      <w:r>
                        <w:tab/>
                      </w:r>
                      <w:r>
                        <w:tab/>
                      </w:r>
                      <w:r>
                        <w:rPr>
                          <w:rFonts w:ascii="Wingdings" w:hAnsi="Wingdings" w:cs="Wingdings"/>
                          <w:sz w:val="26"/>
                          <w:szCs w:val="26"/>
                        </w:rPr>
                        <w:t></w:t>
                      </w:r>
                    </w:p>
                    <w:p w:rsidR="00080DB8" w:rsidRDefault="00080DB8" w:rsidP="00080DB8">
                      <w:pPr>
                        <w:ind w:firstLine="720"/>
                        <w:jc w:val="left"/>
                        <w:rPr>
                          <w:rFonts w:ascii="Wingdings" w:hAnsi="Wingdings" w:cs="Wingdings"/>
                          <w:sz w:val="26"/>
                          <w:szCs w:val="26"/>
                        </w:rPr>
                      </w:pPr>
                      <w:r>
                        <w:t>Do Not Call OL Alleles If Excessive Number of OL’s</w:t>
                      </w:r>
                      <w:r>
                        <w:tab/>
                      </w:r>
                      <w:r>
                        <w:tab/>
                      </w:r>
                      <w:r>
                        <w:tab/>
                      </w:r>
                      <w:r>
                        <w:tab/>
                      </w:r>
                      <w:r>
                        <w:tab/>
                      </w:r>
                      <w:r>
                        <w:rPr>
                          <w:rFonts w:ascii="Wingdings" w:hAnsi="Wingdings" w:cs="Wingdings"/>
                          <w:sz w:val="26"/>
                          <w:szCs w:val="26"/>
                        </w:rPr>
                        <w:t></w:t>
                      </w:r>
                    </w:p>
                    <w:p w:rsidR="00080DB8" w:rsidRDefault="00080DB8" w:rsidP="00080DB8">
                      <w:pPr>
                        <w:ind w:firstLine="720"/>
                        <w:jc w:val="left"/>
                        <w:rPr>
                          <w:rFonts w:ascii="Wingdings" w:hAnsi="Wingdings" w:cs="Wingdings"/>
                          <w:sz w:val="26"/>
                          <w:szCs w:val="26"/>
                        </w:rPr>
                      </w:pPr>
                      <w:r>
                        <w:t>Call Peaks That Are Identified as Adenylation If On-Ladder</w:t>
                      </w:r>
                      <w:r>
                        <w:tab/>
                      </w:r>
                      <w:r>
                        <w:tab/>
                      </w:r>
                      <w:r>
                        <w:tab/>
                      </w:r>
                      <w:r>
                        <w:tab/>
                      </w:r>
                      <w:r>
                        <w:rPr>
                          <w:rFonts w:ascii="Wingdings" w:hAnsi="Wingdings" w:cs="Wingdings"/>
                          <w:sz w:val="26"/>
                          <w:szCs w:val="26"/>
                        </w:rPr>
                        <w:t></w:t>
                      </w:r>
                    </w:p>
                    <w:p w:rsidR="00080DB8" w:rsidRPr="007516D3" w:rsidRDefault="00080DB8" w:rsidP="00080DB8">
                      <w:pPr>
                        <w:ind w:firstLine="720"/>
                        <w:jc w:val="left"/>
                        <w:rPr>
                          <w:rFonts w:ascii="Wingdings" w:hAnsi="Wingdings" w:cs="Wingdings"/>
                          <w:sz w:val="26"/>
                          <w:szCs w:val="26"/>
                        </w:rPr>
                      </w:pPr>
                      <w:r>
                        <w:t xml:space="preserve">Do Not Call Alleles </w:t>
                      </w:r>
                      <w:proofErr w:type="gramStart"/>
                      <w:r>
                        <w:t>With</w:t>
                      </w:r>
                      <w:proofErr w:type="gramEnd"/>
                      <w:r>
                        <w:t xml:space="preserve"> Excess Residual</w:t>
                      </w:r>
                      <w:r>
                        <w:tab/>
                      </w:r>
                      <w:r>
                        <w:tab/>
                      </w:r>
                      <w:r>
                        <w:tab/>
                      </w:r>
                      <w:r>
                        <w:tab/>
                      </w:r>
                      <w:r>
                        <w:tab/>
                      </w:r>
                      <w:r>
                        <w:tab/>
                      </w:r>
                      <w:r>
                        <w:tab/>
                      </w:r>
                      <w:r>
                        <w:rPr>
                          <w:rFonts w:ascii="Wingdings" w:hAnsi="Wingdings" w:cs="Wingdings"/>
                          <w:sz w:val="26"/>
                          <w:szCs w:val="26"/>
                        </w:rPr>
                        <w:t></w:t>
                      </w:r>
                    </w:p>
                  </w:txbxContent>
                </v:textbox>
                <w10:wrap type="square" anchorx="margin"/>
              </v:shape>
            </w:pict>
          </mc:Fallback>
        </mc:AlternateContent>
      </w:r>
    </w:p>
    <w:p w14:paraId="50E30AE7" w14:textId="780E8B49" w:rsidR="00A50C82" w:rsidRDefault="00A50C82" w:rsidP="00A50C82">
      <w:pPr>
        <w:jc w:val="left"/>
      </w:pPr>
      <w:r>
        <w:rPr>
          <w:rStyle w:val="NormalFixedChar"/>
          <w:b/>
          <w:szCs w:val="20"/>
          <w:shd w:val="clear" w:color="auto" w:fill="C0F0C0"/>
        </w:rPr>
        <w:t xml:space="preserve">Do Not Call OL Crater If Laser </w:t>
      </w:r>
      <w:proofErr w:type="gramStart"/>
      <w:r>
        <w:rPr>
          <w:rStyle w:val="NormalFixedChar"/>
          <w:b/>
          <w:szCs w:val="20"/>
          <w:shd w:val="clear" w:color="auto" w:fill="C0F0C0"/>
        </w:rPr>
        <w:t>In</w:t>
      </w:r>
      <w:proofErr w:type="gramEnd"/>
      <w:r>
        <w:rPr>
          <w:rStyle w:val="NormalFixedChar"/>
          <w:b/>
          <w:szCs w:val="20"/>
          <w:shd w:val="clear" w:color="auto" w:fill="C0F0C0"/>
        </w:rPr>
        <w:t xml:space="preserve"> Scale and Raised Baseline</w:t>
      </w:r>
      <w:r>
        <w:t xml:space="preserve"> </w:t>
      </w:r>
      <w:ins w:id="58" w:author="Riley, George (NIH/NLM/NCBI) [E]" w:date="2015-02-11T18:03:00Z">
        <w:r w:rsidR="00042CA2">
          <w:t xml:space="preserve">reduces the number of small crater artifacts that OSIRIS calls and that require subsequent editing.  This </w:t>
        </w:r>
      </w:ins>
      <w:ins w:id="59" w:author="Riley, George (NIH/NLM/NCBI) [E]" w:date="2015-02-11T18:04:00Z">
        <w:r w:rsidR="00042CA2">
          <w:t xml:space="preserve">setting </w:t>
        </w:r>
      </w:ins>
      <w:r>
        <w:t>causes OSIRIS to not call a crater as an allele if:   there is no off-scale data at the artifact location; there is raised baseline in the artifact channel; and if the artifact is off-ladder.  Very small crater artifacts can be called when the analysis threshold is set low enough that a raised raw data base line is above or even near the analysis threshold.  Since there is no off-scale data at this artifact location, pull-up is unlikely in this situation.  Selecting this parameter will reduce the number of small crater critical artifacts also called as alleles.  Editing will allow the allele call to be re-applied to the peak.</w:t>
      </w:r>
    </w:p>
    <w:p w14:paraId="312622C0" w14:textId="77777777" w:rsidR="00A50C82" w:rsidRDefault="00A50C82" w:rsidP="00A50C82">
      <w:pPr>
        <w:jc w:val="left"/>
      </w:pPr>
    </w:p>
    <w:p w14:paraId="1F0FE9A2" w14:textId="77777777" w:rsidR="00A50C82" w:rsidRDefault="00A50C82" w:rsidP="00A50C82">
      <w:pPr>
        <w:jc w:val="left"/>
      </w:pPr>
      <w:r>
        <w:rPr>
          <w:rStyle w:val="NormalFixedChar"/>
          <w:b/>
          <w:szCs w:val="20"/>
          <w:shd w:val="clear" w:color="auto" w:fill="C0F0C0"/>
        </w:rPr>
        <w:t>Do Not Call OL Allele If Pull-up</w:t>
      </w:r>
      <w:r>
        <w:t xml:space="preserve"> causes OSIRIS to not mark with an allele call those peaks that are flagged as both pull-up and off-ladder.  Selecting this parameter will reduce the number of allele calls on pull-up artifacts, but does not affect flagging the artifact and artifact notification.  This may reduce the amount of editing required to remove pull-up allele calls from the graph and table.  Editing will allow the allele call to be re-applied to the peak.</w:t>
      </w:r>
    </w:p>
    <w:p w14:paraId="4082A313" w14:textId="77777777" w:rsidR="00A50C82" w:rsidRDefault="00A50C82" w:rsidP="00A50C82">
      <w:pPr>
        <w:jc w:val="left"/>
      </w:pPr>
    </w:p>
    <w:p w14:paraId="6EB6E4B8" w14:textId="77777777" w:rsidR="00A50C82" w:rsidRDefault="00A50C82" w:rsidP="00A50C82">
      <w:pPr>
        <w:jc w:val="left"/>
      </w:pPr>
      <w:r>
        <w:rPr>
          <w:rStyle w:val="NormalFixedChar"/>
          <w:b/>
          <w:szCs w:val="20"/>
          <w:shd w:val="clear" w:color="auto" w:fill="C0F0C0"/>
        </w:rPr>
        <w:t>Do Not Call OL Alleles If Excessive Number of OL’s</w:t>
      </w:r>
      <w:r>
        <w:t xml:space="preserve"> causes OSIRIS to not mark with an allele those peaks that are off-ladder if the “</w:t>
      </w:r>
      <w:r w:rsidRPr="00326965">
        <w:rPr>
          <w:rStyle w:val="NormalFixedChar"/>
        </w:rPr>
        <w:t xml:space="preserve">Max. </w:t>
      </w:r>
      <w:r>
        <w:rPr>
          <w:rStyle w:val="NormalFixedChar"/>
        </w:rPr>
        <w:t>off-ladder alleles per sample</w:t>
      </w:r>
      <w:r>
        <w:t>” threshold is exceeded.  Selecting this parameter may reduce the number of pull-up or shifted peaks that are labeled with an allele. However, if this rule is triggered, genuine off-ladder alleles will also not be labeled.  Editing will allow any affected allele calls to be re-applied to their peaks.</w:t>
      </w:r>
    </w:p>
    <w:p w14:paraId="7971585B" w14:textId="77777777" w:rsidR="00A50C82" w:rsidRDefault="00A50C82" w:rsidP="00A50C82">
      <w:pPr>
        <w:jc w:val="left"/>
      </w:pPr>
    </w:p>
    <w:p w14:paraId="0C57A275" w14:textId="18D08052" w:rsidR="00A50C82" w:rsidRDefault="00A50C82" w:rsidP="00A50C82">
      <w:pPr>
        <w:jc w:val="left"/>
      </w:pPr>
      <w:r>
        <w:rPr>
          <w:rStyle w:val="NormalFixedChar"/>
          <w:b/>
          <w:szCs w:val="20"/>
          <w:shd w:val="clear" w:color="auto" w:fill="C0F0C0"/>
        </w:rPr>
        <w:t xml:space="preserve">Call Peaks That Are Identified </w:t>
      </w:r>
      <w:proofErr w:type="gramStart"/>
      <w:r>
        <w:rPr>
          <w:rStyle w:val="NormalFixedChar"/>
          <w:b/>
          <w:szCs w:val="20"/>
          <w:shd w:val="clear" w:color="auto" w:fill="C0F0C0"/>
        </w:rPr>
        <w:t>As</w:t>
      </w:r>
      <w:proofErr w:type="gramEnd"/>
      <w:r>
        <w:rPr>
          <w:rStyle w:val="NormalFixedChar"/>
          <w:b/>
          <w:szCs w:val="20"/>
          <w:shd w:val="clear" w:color="auto" w:fill="C0F0C0"/>
        </w:rPr>
        <w:t xml:space="preserve"> Adenylation If On-Ladder</w:t>
      </w:r>
      <w:r>
        <w:t xml:space="preserve"> causes OSIRIS to call peaks as alleles if they are on-ladder or “accepted” alleles.  For example, when this parameter is selected, in a mixture where there is a major contributor allele 9, a minor 8.3 peak that was below the adenylation threshold would be called as an 8.3 allele if there is an 8.3 ladder allele or if the 8.3 allele is indicated as an accepted allele in the </w:t>
      </w:r>
      <w:r w:rsidRPr="003A4DC3">
        <w:rPr>
          <w:rStyle w:val="NormalFixedChar"/>
        </w:rPr>
        <w:t xml:space="preserve">Off-ladder alleles </w:t>
      </w:r>
      <w:r w:rsidRPr="004450A9">
        <w:t>list</w:t>
      </w:r>
      <w:r>
        <w:t xml:space="preserve"> on the </w:t>
      </w:r>
      <w:r w:rsidRPr="003A4DC3">
        <w:rPr>
          <w:rStyle w:val="NormalFixedChar"/>
        </w:rPr>
        <w:t>Assignments</w:t>
      </w:r>
      <w:r>
        <w:t xml:space="preserve"> tab in the Lab Settings.</w:t>
      </w:r>
      <w:ins w:id="60" w:author="Riley, George (NIH/NLM/NCBI) [E]" w:date="2015-02-11T18:07:00Z">
        <w:r w:rsidR="00042CA2">
          <w:t xml:space="preserve">  </w:t>
        </w:r>
      </w:ins>
      <w:ins w:id="61" w:author="Riley, George (NIH/NLM/NCBI) [E]" w:date="2015-02-11T18:11:00Z">
        <w:r w:rsidR="00042CA2">
          <w:t xml:space="preserve">This will also ensure accurate calling of the </w:t>
        </w:r>
      </w:ins>
      <w:ins w:id="62" w:author="Riley, George (NIH/NLM/NCBI) [E]" w:date="2015-02-11T18:12:00Z">
        <w:r w:rsidR="00042CA2">
          <w:t xml:space="preserve">minor </w:t>
        </w:r>
      </w:ins>
      <w:ins w:id="63" w:author="Riley, George (NIH/NLM/NCBI) [E]" w:date="2015-02-11T18:11:00Z">
        <w:r w:rsidR="00042CA2">
          <w:t xml:space="preserve">TH01 9.3 allele when it is below the adenylation threshold in a </w:t>
        </w:r>
      </w:ins>
      <w:ins w:id="64" w:author="Riley, George (NIH/NLM/NCBI) [E]" w:date="2015-02-11T18:13:00Z">
        <w:r w:rsidR="00042CA2">
          <w:t xml:space="preserve">TH01 </w:t>
        </w:r>
      </w:ins>
      <w:ins w:id="65" w:author="Riley, George (NIH/NLM/NCBI) [E]" w:date="2015-02-11T18:11:00Z">
        <w:r w:rsidR="00042CA2">
          <w:t xml:space="preserve">9.3/10 mixture.  </w:t>
        </w:r>
      </w:ins>
      <w:ins w:id="66" w:author="Riley, George (NIH/NLM/NCBI) [E]" w:date="2015-02-11T18:07:00Z">
        <w:r w:rsidR="00042CA2">
          <w:t xml:space="preserve">Laboratories analyzing mixtures should </w:t>
        </w:r>
      </w:ins>
      <w:ins w:id="67" w:author="Riley, George (NIH/NLM/NCBI) [E]" w:date="2015-02-11T18:13:00Z">
        <w:r w:rsidR="00042CA2">
          <w:t>select</w:t>
        </w:r>
      </w:ins>
      <w:ins w:id="68" w:author="Riley, George (NIH/NLM/NCBI) [E]" w:date="2015-02-11T18:07:00Z">
        <w:r w:rsidR="00042CA2">
          <w:t xml:space="preserve"> this setting.  </w:t>
        </w:r>
        <w:commentRangeStart w:id="69"/>
        <w:r w:rsidR="00042CA2" w:rsidRPr="00042CA2">
          <w:rPr>
            <w:highlight w:val="yellow"/>
          </w:rPr>
          <w:t xml:space="preserve">Will the TH01 </w:t>
        </w:r>
      </w:ins>
      <w:ins w:id="70" w:author="Riley, George (NIH/NLM/NCBI) [E]" w:date="2015-02-11T18:10:00Z">
        <w:r w:rsidR="00042CA2" w:rsidRPr="00042CA2">
          <w:rPr>
            <w:highlight w:val="yellow"/>
          </w:rPr>
          <w:t xml:space="preserve">9.3 be called if </w:t>
        </w:r>
      </w:ins>
      <w:ins w:id="71" w:author="Riley, George (NIH/NLM/NCBI) [E]" w:date="2015-02-11T18:07:00Z">
        <w:r w:rsidR="00042CA2" w:rsidRPr="00042CA2">
          <w:rPr>
            <w:highlight w:val="yellow"/>
          </w:rPr>
          <w:t xml:space="preserve">9.3/10 </w:t>
        </w:r>
      </w:ins>
      <w:ins w:id="72" w:author="Riley, George (NIH/NLM/NCBI) [E]" w:date="2015-02-11T18:10:00Z">
        <w:r w:rsidR="00042CA2" w:rsidRPr="00042CA2">
          <w:rPr>
            <w:highlight w:val="yellow"/>
          </w:rPr>
          <w:t>has 9.3 below the adenylation threshold, if this is unchecked?</w:t>
        </w:r>
      </w:ins>
      <w:commentRangeEnd w:id="69"/>
      <w:r w:rsidR="00B20A52">
        <w:rPr>
          <w:rStyle w:val="CommentReference"/>
        </w:rPr>
        <w:commentReference w:id="69"/>
      </w:r>
    </w:p>
    <w:p w14:paraId="19001EAD" w14:textId="77777777" w:rsidR="00A50C82" w:rsidRDefault="00A50C82" w:rsidP="00A50C82">
      <w:pPr>
        <w:jc w:val="left"/>
      </w:pPr>
    </w:p>
    <w:p w14:paraId="34A580DB" w14:textId="559060E1" w:rsidR="00A50C82" w:rsidRDefault="00A50C82" w:rsidP="00A50C82">
      <w:pPr>
        <w:jc w:val="left"/>
      </w:pPr>
      <w:r>
        <w:rPr>
          <w:rStyle w:val="NormalFixedChar"/>
          <w:b/>
          <w:szCs w:val="20"/>
          <w:shd w:val="clear" w:color="auto" w:fill="C0F0C0"/>
        </w:rPr>
        <w:t>Do not call alleles with excess residual</w:t>
      </w:r>
      <w:r w:rsidRPr="007C6FAA">
        <w:rPr>
          <w:rStyle w:val="NormalFixedChar"/>
          <w:b/>
          <w:szCs w:val="20"/>
          <w:shd w:val="clear" w:color="auto" w:fill="C0F0C0"/>
        </w:rPr>
        <w:t>s</w:t>
      </w:r>
      <w:r>
        <w:t xml:space="preserve"> causes OSIRIS to not call an allele for any peak flagged as having excess residual.  Selecting this parameter can reduce the number of allele calls on </w:t>
      </w:r>
      <w:r>
        <w:lastRenderedPageBreak/>
        <w:t>artifactual peaks such as those with shifting.  Editing will allow the allele call to be re-applied to the peak.</w:t>
      </w:r>
      <w:ins w:id="73" w:author="Riley, George (NIH/NLM/NCBI) [E]" w:date="2015-02-11T18:18:00Z">
        <w:r w:rsidR="00042CA2">
          <w:t xml:space="preserve">  See the </w:t>
        </w:r>
      </w:ins>
      <w:commentRangeStart w:id="74"/>
      <w:ins w:id="75" w:author="Riley, George (NIH/NLM/NCBI) [E]" w:date="2015-02-11T18:19:00Z">
        <w:r w:rsidR="00042CA2">
          <w:t>description</w:t>
        </w:r>
      </w:ins>
      <w:ins w:id="76" w:author="Riley, George (NIH/NLM/NCBI) [E]" w:date="2015-02-11T18:18:00Z">
        <w:r w:rsidR="00042CA2">
          <w:t xml:space="preserve"> of Excessive Residual </w:t>
        </w:r>
      </w:ins>
      <w:commentRangeEnd w:id="74"/>
      <w:ins w:id="77" w:author="Riley, George (NIH/NLM/NCBI) [E]" w:date="2015-02-11T18:20:00Z">
        <w:r w:rsidR="00042CA2">
          <w:rPr>
            <w:rStyle w:val="CommentReference"/>
          </w:rPr>
          <w:commentReference w:id="74"/>
        </w:r>
      </w:ins>
      <w:ins w:id="78" w:author="Riley, George (NIH/NLM/NCBI) [E]" w:date="2015-02-11T18:18:00Z">
        <w:r w:rsidR="00042CA2">
          <w:t>below</w:t>
        </w:r>
      </w:ins>
    </w:p>
    <w:p w14:paraId="4C4D1944" w14:textId="77777777" w:rsidR="00A50C82" w:rsidRDefault="00A50C82" w:rsidP="00A50C82">
      <w:pPr>
        <w:jc w:val="left"/>
      </w:pPr>
    </w:p>
    <w:p w14:paraId="44CF1906" w14:textId="77777777" w:rsidR="00A50C82" w:rsidRDefault="00A50C82" w:rsidP="00A50C82">
      <w:pPr>
        <w:jc w:val="left"/>
      </w:pPr>
    </w:p>
    <w:p w14:paraId="57FFD46B" w14:textId="77777777" w:rsidR="00A50C82" w:rsidRDefault="00AB6003" w:rsidP="00A50C82">
      <w:pPr>
        <w:jc w:val="left"/>
      </w:pPr>
      <w:r>
        <w:rPr>
          <w:noProof/>
        </w:rPr>
        <mc:AlternateContent>
          <mc:Choice Requires="wps">
            <w:drawing>
              <wp:anchor distT="45720" distB="45720" distL="114300" distR="114300" simplePos="0" relativeHeight="251677696" behindDoc="0" locked="0" layoutInCell="1" allowOverlap="1" wp14:anchorId="0C54547B" wp14:editId="1A39A616">
                <wp:simplePos x="0" y="0"/>
                <wp:positionH relativeFrom="margin">
                  <wp:posOffset>0</wp:posOffset>
                </wp:positionH>
                <wp:positionV relativeFrom="paragraph">
                  <wp:posOffset>212725</wp:posOffset>
                </wp:positionV>
                <wp:extent cx="5981700" cy="1404620"/>
                <wp:effectExtent l="0" t="0" r="19050" b="215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solidFill>
                          <a:srgbClr val="FFFFFF"/>
                        </a:solidFill>
                        <a:ln w="9525">
                          <a:solidFill>
                            <a:srgbClr val="000000"/>
                          </a:solidFill>
                          <a:miter lim="800000"/>
                          <a:headEnd/>
                          <a:tailEnd/>
                        </a:ln>
                      </wps:spPr>
                      <wps:txbx>
                        <w:txbxContent>
                          <w:p w14:paraId="51AFE445" w14:textId="77777777" w:rsidR="00AB6003" w:rsidRPr="007516D3" w:rsidRDefault="00AB6003" w:rsidP="00AB6003">
                            <w:pPr>
                              <w:jc w:val="left"/>
                              <w:rPr>
                                <w:rFonts w:ascii="Wingdings" w:hAnsi="Wingdings" w:cs="Wingdings"/>
                                <w:sz w:val="26"/>
                                <w:szCs w:val="26"/>
                              </w:rPr>
                            </w:pPr>
                            <w:r>
                              <w:t>Do Not Report Heterozygous Imbalance If Sample Is Mixture</w:t>
                            </w:r>
                            <w:r>
                              <w:tab/>
                            </w:r>
                            <w:r>
                              <w:tab/>
                            </w:r>
                            <w:r>
                              <w:tab/>
                            </w:r>
                            <w:r>
                              <w:tab/>
                            </w:r>
                            <w:r>
                              <w:tab/>
                            </w:r>
                            <w:r>
                              <w:rPr>
                                <w:rFonts w:ascii="Wingdings" w:hAnsi="Wingdings" w:cs="Wingdings"/>
                                <w:sz w:val="26"/>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13992C" id="_x0000_s1035" type="#_x0000_t202" style="position:absolute;margin-left:0;margin-top:16.75pt;width:471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">
                <v:textbox style="mso-fit-shape-to-text:t">
                  <w:txbxContent>
                    <w:p w:rsidR="00AB6003" w:rsidRPr="007516D3" w:rsidRDefault="00AB6003" w:rsidP="00AB6003">
                      <w:pPr>
                        <w:jc w:val="left"/>
                        <w:rPr>
                          <w:rFonts w:ascii="Wingdings" w:hAnsi="Wingdings" w:cs="Wingdings"/>
                          <w:sz w:val="26"/>
                          <w:szCs w:val="26"/>
                        </w:rPr>
                      </w:pPr>
                      <w:r>
                        <w:t>Do Not Report Heterozygous Imbalance If Sample Is Mixture</w:t>
                      </w:r>
                      <w:r>
                        <w:tab/>
                      </w:r>
                      <w:r>
                        <w:tab/>
                      </w:r>
                      <w:r>
                        <w:tab/>
                      </w:r>
                      <w:r>
                        <w:tab/>
                      </w:r>
                      <w:r>
                        <w:tab/>
                      </w:r>
                      <w:r>
                        <w:rPr>
                          <w:rFonts w:ascii="Wingdings" w:hAnsi="Wingdings" w:cs="Wingdings"/>
                          <w:sz w:val="26"/>
                          <w:szCs w:val="26"/>
                        </w:rPr>
                        <w:t></w:t>
                      </w:r>
                    </w:p>
                  </w:txbxContent>
                </v:textbox>
                <w10:wrap type="square" anchorx="margin"/>
              </v:shape>
            </w:pict>
          </mc:Fallback>
        </mc:AlternateContent>
      </w:r>
    </w:p>
    <w:p w14:paraId="0C84F387" w14:textId="77777777" w:rsidR="00AB6003" w:rsidRDefault="00AB6003" w:rsidP="00AB6003">
      <w:pPr>
        <w:jc w:val="left"/>
      </w:pPr>
      <w:r>
        <w:rPr>
          <w:rStyle w:val="NormalFixedChar"/>
          <w:b/>
          <w:szCs w:val="20"/>
          <w:shd w:val="clear" w:color="auto" w:fill="C0F0C0"/>
        </w:rPr>
        <w:t xml:space="preserve">Do Not Report Heterozygous Imbalance If Sample Is </w:t>
      </w:r>
      <w:proofErr w:type="gramStart"/>
      <w:r>
        <w:rPr>
          <w:rStyle w:val="NormalFixedChar"/>
          <w:b/>
          <w:szCs w:val="20"/>
          <w:shd w:val="clear" w:color="auto" w:fill="C0F0C0"/>
        </w:rPr>
        <w:t>A</w:t>
      </w:r>
      <w:proofErr w:type="gramEnd"/>
      <w:r>
        <w:rPr>
          <w:rStyle w:val="NormalFixedChar"/>
          <w:b/>
          <w:szCs w:val="20"/>
          <w:shd w:val="clear" w:color="auto" w:fill="C0F0C0"/>
        </w:rPr>
        <w:t xml:space="preserve"> Mixture</w:t>
      </w:r>
      <w:r>
        <w:t xml:space="preserve"> causes OSIRIS to not trigger a heterozygous imbalance notice in any locus in a sample if the sample meets the conditions to be flagged as a mixture.</w:t>
      </w:r>
    </w:p>
    <w:p w14:paraId="637F2FAC" w14:textId="77777777" w:rsidR="00A50C82" w:rsidRDefault="00A50C82" w:rsidP="00A50C82">
      <w:pPr>
        <w:jc w:val="left"/>
      </w:pPr>
    </w:p>
    <w:p w14:paraId="4CFF7FD4" w14:textId="77777777" w:rsidR="00A50C82" w:rsidRDefault="00A50C82" w:rsidP="00A50C82">
      <w:pPr>
        <w:jc w:val="left"/>
      </w:pPr>
    </w:p>
    <w:p w14:paraId="00D7BF63" w14:textId="3C783620" w:rsidR="00080DB8" w:rsidRDefault="00AB6003" w:rsidP="007921A5">
      <w:pPr>
        <w:jc w:val="left"/>
      </w:pPr>
      <w:r>
        <w:rPr>
          <w:noProof/>
        </w:rPr>
        <mc:AlternateContent>
          <mc:Choice Requires="wps">
            <w:drawing>
              <wp:anchor distT="45720" distB="45720" distL="114300" distR="114300" simplePos="0" relativeHeight="251679744" behindDoc="0" locked="0" layoutInCell="1" allowOverlap="1" wp14:anchorId="30A564B2" wp14:editId="5414DE2C">
                <wp:simplePos x="0" y="0"/>
                <wp:positionH relativeFrom="margin">
                  <wp:posOffset>0</wp:posOffset>
                </wp:positionH>
                <wp:positionV relativeFrom="paragraph">
                  <wp:posOffset>213360</wp:posOffset>
                </wp:positionV>
                <wp:extent cx="5981700" cy="1404620"/>
                <wp:effectExtent l="0" t="0" r="19050" b="2159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solidFill>
                          <a:srgbClr val="FFFFFF"/>
                        </a:solidFill>
                        <a:ln w="9525">
                          <a:solidFill>
                            <a:srgbClr val="000000"/>
                          </a:solidFill>
                          <a:miter lim="800000"/>
                          <a:headEnd/>
                          <a:tailEnd/>
                        </a:ln>
                      </wps:spPr>
                      <wps:txbx>
                        <w:txbxContent>
                          <w:p w14:paraId="7FFBB500" w14:textId="77777777" w:rsidR="00AB6003" w:rsidRDefault="00AB6003" w:rsidP="00AB6003">
                            <w:pPr>
                              <w:jc w:val="left"/>
                            </w:pPr>
                            <w:r>
                              <w:t>Baseline Analysis Options:</w:t>
                            </w:r>
                          </w:p>
                          <w:p w14:paraId="765BB151" w14:textId="77777777" w:rsidR="00AB6003" w:rsidRDefault="00AB6003" w:rsidP="00AB6003">
                            <w:pPr>
                              <w:jc w:val="left"/>
                              <w:rPr>
                                <w:rFonts w:ascii="Wingdings" w:hAnsi="Wingdings" w:cs="Wingdings"/>
                                <w:sz w:val="26"/>
                                <w:szCs w:val="26"/>
                              </w:rPr>
                            </w:pPr>
                            <w:r>
                              <w:tab/>
                              <w:t xml:space="preserve">Test Adjusted Signal Heights Relative </w:t>
                            </w:r>
                            <w:proofErr w:type="gramStart"/>
                            <w:r>
                              <w:t>To</w:t>
                            </w:r>
                            <w:proofErr w:type="gramEnd"/>
                            <w:r>
                              <w:t xml:space="preserve"> Baseline (Overridden by below)</w:t>
                            </w:r>
                            <w:r>
                              <w:tab/>
                            </w:r>
                            <w:r>
                              <w:tab/>
                            </w:r>
                            <w:r>
                              <w:tab/>
                            </w:r>
                            <w:r>
                              <w:rPr>
                                <w:rFonts w:ascii="Wingdings" w:hAnsi="Wingdings" w:cs="Wingdings"/>
                                <w:sz w:val="26"/>
                                <w:szCs w:val="26"/>
                              </w:rPr>
                              <w:t></w:t>
                            </w:r>
                          </w:p>
                          <w:p w14:paraId="36AE550E" w14:textId="77777777" w:rsidR="00AB6003" w:rsidRDefault="00AB6003" w:rsidP="00AB6003">
                            <w:pPr>
                              <w:jc w:val="left"/>
                              <w:rPr>
                                <w:rFonts w:ascii="Wingdings" w:hAnsi="Wingdings" w:cs="Wingdings"/>
                                <w:sz w:val="26"/>
                                <w:szCs w:val="26"/>
                              </w:rPr>
                            </w:pPr>
                            <w:r>
                              <w:rPr>
                                <w:rFonts w:ascii="Wingdings" w:hAnsi="Wingdings" w:cs="Wingdings"/>
                                <w:sz w:val="26"/>
                                <w:szCs w:val="26"/>
                              </w:rPr>
                              <w:tab/>
                            </w:r>
                            <w:r>
                              <w:t>Normalize Raw Data Relative to Baseline (Overrides above)</w:t>
                            </w:r>
                            <w:r>
                              <w:tab/>
                            </w:r>
                            <w:r>
                              <w:tab/>
                            </w:r>
                            <w:r>
                              <w:tab/>
                            </w:r>
                            <w:r>
                              <w:tab/>
                            </w:r>
                            <w:r>
                              <w:rPr>
                                <w:rFonts w:ascii="Wingdings" w:hAnsi="Wingdings" w:cs="Wingdings"/>
                                <w:sz w:val="26"/>
                                <w:szCs w:val="26"/>
                              </w:rPr>
                              <w:t></w:t>
                            </w:r>
                          </w:p>
                          <w:p w14:paraId="5901D1D3" w14:textId="77777777" w:rsidR="00AB6003" w:rsidRDefault="00AB6003" w:rsidP="00AB6003">
                            <w:pPr>
                              <w:ind w:firstLine="720"/>
                              <w:jc w:val="left"/>
                              <w:rPr>
                                <w:rFonts w:ascii="Wingdings" w:hAnsi="Wingdings" w:cs="Wingdings"/>
                                <w:sz w:val="26"/>
                                <w:szCs w:val="26"/>
                              </w:rPr>
                            </w:pPr>
                            <w:r>
                              <w:tab/>
                              <w:t>Baseline Estimation Threshold (In RFU; Must Be Positive; Default = 10 RFU)</w:t>
                            </w:r>
                            <w:r>
                              <w:tab/>
                              <w:t xml:space="preserve">    10</w:t>
                            </w:r>
                          </w:p>
                          <w:p w14:paraId="35DB8064" w14:textId="77777777" w:rsidR="00AB6003" w:rsidRDefault="00AB6003" w:rsidP="00AB6003">
                            <w:pPr>
                              <w:ind w:firstLine="720"/>
                              <w:jc w:val="left"/>
                              <w:rPr>
                                <w:rFonts w:ascii="Wingdings" w:hAnsi="Wingdings" w:cs="Wingdings"/>
                                <w:sz w:val="26"/>
                                <w:szCs w:val="26"/>
                              </w:rPr>
                            </w:pPr>
                            <w:r>
                              <w:tab/>
                              <w:t>Ignore Effects of Negative Relative Baseline</w:t>
                            </w:r>
                            <w:r>
                              <w:tab/>
                            </w:r>
                            <w:r>
                              <w:tab/>
                            </w:r>
                            <w:r>
                              <w:tab/>
                            </w:r>
                            <w:r>
                              <w:tab/>
                            </w:r>
                            <w:r>
                              <w:tab/>
                            </w:r>
                            <w:r>
                              <w:rPr>
                                <w:rFonts w:ascii="Wingdings" w:hAnsi="Wingdings" w:cs="Wingdings"/>
                                <w:sz w:val="26"/>
                                <w:szCs w:val="26"/>
                              </w:rPr>
                              <w:t></w:t>
                            </w:r>
                          </w:p>
                          <w:p w14:paraId="40D95604" w14:textId="77777777" w:rsidR="00AB6003" w:rsidRDefault="00AB6003" w:rsidP="00AB6003">
                            <w:pPr>
                              <w:ind w:firstLine="720"/>
                              <w:jc w:val="left"/>
                              <w:rPr>
                                <w:rFonts w:ascii="Wingdings" w:hAnsi="Wingdings" w:cs="Wingdings"/>
                                <w:sz w:val="26"/>
                                <w:szCs w:val="26"/>
                              </w:rPr>
                            </w:pPr>
                            <w:r>
                              <w:tab/>
                              <w:t xml:space="preserve">Enable Raw Data Filter </w:t>
                            </w:r>
                            <w:proofErr w:type="gramStart"/>
                            <w:r>
                              <w:t>For</w:t>
                            </w:r>
                            <w:proofErr w:type="gramEnd"/>
                            <w:r>
                              <w:t xml:space="preserve"> Baseline Normalization Estimation</w:t>
                            </w:r>
                            <w:r>
                              <w:tab/>
                            </w:r>
                            <w:r>
                              <w:tab/>
                            </w:r>
                            <w:r>
                              <w:tab/>
                            </w:r>
                            <w:r>
                              <w:rPr>
                                <w:rFonts w:ascii="Wingdings" w:hAnsi="Wingdings" w:cs="Wingdings"/>
                                <w:sz w:val="26"/>
                                <w:szCs w:val="26"/>
                              </w:rPr>
                              <w:t></w:t>
                            </w:r>
                          </w:p>
                          <w:p w14:paraId="6CC5C18D" w14:textId="77777777" w:rsidR="00AB6003" w:rsidRDefault="00AB6003" w:rsidP="00AB6003">
                            <w:pPr>
                              <w:ind w:firstLine="720"/>
                              <w:jc w:val="left"/>
                              <w:rPr>
                                <w:rFonts w:ascii="Wingdings" w:hAnsi="Wingdings" w:cs="Wingdings"/>
                                <w:sz w:val="26"/>
                                <w:szCs w:val="26"/>
                              </w:rPr>
                            </w:pPr>
                            <w:r>
                              <w:rPr>
                                <w:rFonts w:ascii="Wingdings" w:hAnsi="Wingdings" w:cs="Wingdings"/>
                                <w:sz w:val="26"/>
                                <w:szCs w:val="26"/>
                              </w:rPr>
                              <w:tab/>
                            </w:r>
                            <w:r>
                              <w:rPr>
                                <w:rFonts w:ascii="Wingdings" w:hAnsi="Wingdings" w:cs="Wingdings"/>
                                <w:sz w:val="26"/>
                                <w:szCs w:val="26"/>
                              </w:rPr>
                              <w:tab/>
                            </w:r>
                            <w:r>
                              <w:t>Select Triple Pass Filter (Checked</w:t>
                            </w:r>
                            <w:proofErr w:type="gramStart"/>
                            <w:r>
                              <w:t>)(</w:t>
                            </w:r>
                            <w:proofErr w:type="gramEnd"/>
                            <w:r>
                              <w:t>Preferred) or Single Pass Filter (</w:t>
                            </w:r>
                            <w:proofErr w:type="spellStart"/>
                            <w:r>
                              <w:t>Unch</w:t>
                            </w:r>
                            <w:proofErr w:type="spellEnd"/>
                            <w:r>
                              <w:t>)</w:t>
                            </w:r>
                            <w:r>
                              <w:tab/>
                            </w:r>
                            <w:r>
                              <w:rPr>
                                <w:rFonts w:ascii="Wingdings" w:hAnsi="Wingdings" w:cs="Wingdings"/>
                                <w:sz w:val="26"/>
                                <w:szCs w:val="26"/>
                              </w:rPr>
                              <w:t></w:t>
                            </w:r>
                          </w:p>
                          <w:p w14:paraId="799F1FDA" w14:textId="77777777" w:rsidR="00AB6003" w:rsidRDefault="00AB6003" w:rsidP="00AB6003">
                            <w:pPr>
                              <w:ind w:firstLine="720"/>
                              <w:jc w:val="left"/>
                            </w:pPr>
                            <w:r>
                              <w:rPr>
                                <w:rFonts w:ascii="Wingdings" w:hAnsi="Wingdings" w:cs="Wingdings"/>
                                <w:sz w:val="26"/>
                                <w:szCs w:val="26"/>
                              </w:rPr>
                              <w:tab/>
                            </w:r>
                            <w:r>
                              <w:rPr>
                                <w:rFonts w:ascii="Wingdings" w:hAnsi="Wingdings" w:cs="Wingdings"/>
                                <w:sz w:val="26"/>
                                <w:szCs w:val="26"/>
                              </w:rPr>
                              <w:tab/>
                            </w:r>
                            <w:r>
                              <w:rPr>
                                <w:rFonts w:ascii="Wingdings" w:hAnsi="Wingdings" w:cs="Wingdings"/>
                                <w:sz w:val="26"/>
                                <w:szCs w:val="26"/>
                              </w:rPr>
                              <w:tab/>
                            </w:r>
                            <w:r>
                              <w:t>Triple Pass Filter Window Width for Baseline Est</w:t>
                            </w:r>
                            <w:r w:rsidR="0095556D">
                              <w:t>.</w:t>
                            </w:r>
                            <w:r>
                              <w:t xml:space="preserve"> (Def</w:t>
                            </w:r>
                            <w:r w:rsidR="0095556D">
                              <w:t>.</w:t>
                            </w:r>
                            <w:r>
                              <w:t xml:space="preserve"> = 7)</w:t>
                            </w:r>
                            <w:r>
                              <w:tab/>
                            </w:r>
                            <w:r w:rsidR="0095556D">
                              <w:t xml:space="preserve">    7</w:t>
                            </w:r>
                          </w:p>
                          <w:p w14:paraId="6895E21B" w14:textId="77777777" w:rsidR="0095556D" w:rsidRPr="007516D3" w:rsidRDefault="0095556D" w:rsidP="00AB6003">
                            <w:pPr>
                              <w:ind w:firstLine="720"/>
                              <w:jc w:val="left"/>
                              <w:rPr>
                                <w:rFonts w:ascii="Wingdings" w:hAnsi="Wingdings" w:cs="Wingdings"/>
                                <w:sz w:val="26"/>
                                <w:szCs w:val="26"/>
                              </w:rPr>
                            </w:pPr>
                            <w:r>
                              <w:tab/>
                            </w:r>
                            <w:r>
                              <w:tab/>
                            </w:r>
                            <w:r>
                              <w:tab/>
                              <w:t>Single Pass Filter Window Width for Baseline Est. (Def. = 15)</w:t>
                            </w:r>
                            <w:r>
                              <w:tab/>
                              <w:t xml:space="preserve">    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01190D" id="_x0000_s1036" type="#_x0000_t202" style="position:absolute;margin-left:0;margin-top:16.8pt;width:471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">
                <v:textbox style="mso-fit-shape-to-text:t">
                  <w:txbxContent>
                    <w:p w:rsidR="00AB6003" w:rsidRDefault="00AB6003" w:rsidP="00AB6003">
                      <w:pPr>
                        <w:jc w:val="left"/>
                      </w:pPr>
                      <w:r>
                        <w:t>Baseline Analysis Options:</w:t>
                      </w:r>
                    </w:p>
                    <w:p w:rsidR="00AB6003" w:rsidRDefault="00AB6003" w:rsidP="00AB6003">
                      <w:pPr>
                        <w:jc w:val="left"/>
                        <w:rPr>
                          <w:rFonts w:ascii="Wingdings" w:hAnsi="Wingdings" w:cs="Wingdings"/>
                          <w:sz w:val="26"/>
                          <w:szCs w:val="26"/>
                        </w:rPr>
                      </w:pPr>
                      <w:r>
                        <w:tab/>
                        <w:t xml:space="preserve">Test Adjusted Signal Heights Relative </w:t>
                      </w:r>
                      <w:proofErr w:type="gramStart"/>
                      <w:r>
                        <w:t>To</w:t>
                      </w:r>
                      <w:proofErr w:type="gramEnd"/>
                      <w:r>
                        <w:t xml:space="preserve"> Baseline (Overridden by below)</w:t>
                      </w:r>
                      <w:r>
                        <w:tab/>
                      </w:r>
                      <w:r>
                        <w:tab/>
                      </w:r>
                      <w:r>
                        <w:tab/>
                      </w:r>
                      <w:r>
                        <w:rPr>
                          <w:rFonts w:ascii="Wingdings" w:hAnsi="Wingdings" w:cs="Wingdings"/>
                          <w:sz w:val="26"/>
                          <w:szCs w:val="26"/>
                        </w:rPr>
                        <w:t></w:t>
                      </w:r>
                    </w:p>
                    <w:p w:rsidR="00AB6003" w:rsidRDefault="00AB6003" w:rsidP="00AB6003">
                      <w:pPr>
                        <w:jc w:val="left"/>
                        <w:rPr>
                          <w:rFonts w:ascii="Wingdings" w:hAnsi="Wingdings" w:cs="Wingdings"/>
                          <w:sz w:val="26"/>
                          <w:szCs w:val="26"/>
                        </w:rPr>
                      </w:pPr>
                      <w:r>
                        <w:rPr>
                          <w:rFonts w:ascii="Wingdings" w:hAnsi="Wingdings" w:cs="Wingdings"/>
                          <w:sz w:val="26"/>
                          <w:szCs w:val="26"/>
                        </w:rPr>
                        <w:tab/>
                      </w:r>
                      <w:r>
                        <w:t>Normalize Raw Data Relative to Baseline (Overrides above)</w:t>
                      </w:r>
                      <w:r>
                        <w:tab/>
                      </w:r>
                      <w:r>
                        <w:tab/>
                      </w:r>
                      <w:r>
                        <w:tab/>
                      </w:r>
                      <w:r>
                        <w:tab/>
                      </w:r>
                      <w:r>
                        <w:rPr>
                          <w:rFonts w:ascii="Wingdings" w:hAnsi="Wingdings" w:cs="Wingdings"/>
                          <w:sz w:val="26"/>
                          <w:szCs w:val="26"/>
                        </w:rPr>
                        <w:t></w:t>
                      </w:r>
                    </w:p>
                    <w:p w:rsidR="00AB6003" w:rsidRDefault="00AB6003" w:rsidP="00AB6003">
                      <w:pPr>
                        <w:ind w:firstLine="720"/>
                        <w:jc w:val="left"/>
                        <w:rPr>
                          <w:rFonts w:ascii="Wingdings" w:hAnsi="Wingdings" w:cs="Wingdings"/>
                          <w:sz w:val="26"/>
                          <w:szCs w:val="26"/>
                        </w:rPr>
                      </w:pPr>
                      <w:r>
                        <w:tab/>
                        <w:t>Baseline Estimation Threshold (In RFU; Must Be Positive; Default = 10 RFU)</w:t>
                      </w:r>
                      <w:r>
                        <w:tab/>
                        <w:t xml:space="preserve">    10</w:t>
                      </w:r>
                    </w:p>
                    <w:p w:rsidR="00AB6003" w:rsidRDefault="00AB6003" w:rsidP="00AB6003">
                      <w:pPr>
                        <w:ind w:firstLine="720"/>
                        <w:jc w:val="left"/>
                        <w:rPr>
                          <w:rFonts w:ascii="Wingdings" w:hAnsi="Wingdings" w:cs="Wingdings"/>
                          <w:sz w:val="26"/>
                          <w:szCs w:val="26"/>
                        </w:rPr>
                      </w:pPr>
                      <w:r>
                        <w:tab/>
                        <w:t>Ignore Effects of Negative Relative Baseline</w:t>
                      </w:r>
                      <w:r>
                        <w:tab/>
                      </w:r>
                      <w:r>
                        <w:tab/>
                      </w:r>
                      <w:r>
                        <w:tab/>
                      </w:r>
                      <w:r>
                        <w:tab/>
                      </w:r>
                      <w:r>
                        <w:tab/>
                      </w:r>
                      <w:r>
                        <w:rPr>
                          <w:rFonts w:ascii="Wingdings" w:hAnsi="Wingdings" w:cs="Wingdings"/>
                          <w:sz w:val="26"/>
                          <w:szCs w:val="26"/>
                        </w:rPr>
                        <w:t></w:t>
                      </w:r>
                    </w:p>
                    <w:p w:rsidR="00AB6003" w:rsidRDefault="00AB6003" w:rsidP="00AB6003">
                      <w:pPr>
                        <w:ind w:firstLine="720"/>
                        <w:jc w:val="left"/>
                        <w:rPr>
                          <w:rFonts w:ascii="Wingdings" w:hAnsi="Wingdings" w:cs="Wingdings"/>
                          <w:sz w:val="26"/>
                          <w:szCs w:val="26"/>
                        </w:rPr>
                      </w:pPr>
                      <w:r>
                        <w:tab/>
                        <w:t xml:space="preserve">Enable Raw Data Filter </w:t>
                      </w:r>
                      <w:proofErr w:type="gramStart"/>
                      <w:r>
                        <w:t>For</w:t>
                      </w:r>
                      <w:proofErr w:type="gramEnd"/>
                      <w:r>
                        <w:t xml:space="preserve"> Baseline Normalization Estimation</w:t>
                      </w:r>
                      <w:r>
                        <w:tab/>
                      </w:r>
                      <w:r>
                        <w:tab/>
                      </w:r>
                      <w:r>
                        <w:tab/>
                      </w:r>
                      <w:r>
                        <w:rPr>
                          <w:rFonts w:ascii="Wingdings" w:hAnsi="Wingdings" w:cs="Wingdings"/>
                          <w:sz w:val="26"/>
                          <w:szCs w:val="26"/>
                        </w:rPr>
                        <w:t></w:t>
                      </w:r>
                    </w:p>
                    <w:p w:rsidR="00AB6003" w:rsidRDefault="00AB6003" w:rsidP="00AB6003">
                      <w:pPr>
                        <w:ind w:firstLine="720"/>
                        <w:jc w:val="left"/>
                        <w:rPr>
                          <w:rFonts w:ascii="Wingdings" w:hAnsi="Wingdings" w:cs="Wingdings"/>
                          <w:sz w:val="26"/>
                          <w:szCs w:val="26"/>
                        </w:rPr>
                      </w:pPr>
                      <w:r>
                        <w:rPr>
                          <w:rFonts w:ascii="Wingdings" w:hAnsi="Wingdings" w:cs="Wingdings"/>
                          <w:sz w:val="26"/>
                          <w:szCs w:val="26"/>
                        </w:rPr>
                        <w:tab/>
                      </w:r>
                      <w:r>
                        <w:rPr>
                          <w:rFonts w:ascii="Wingdings" w:hAnsi="Wingdings" w:cs="Wingdings"/>
                          <w:sz w:val="26"/>
                          <w:szCs w:val="26"/>
                        </w:rPr>
                        <w:tab/>
                      </w:r>
                      <w:r>
                        <w:t>Select Triple Pass Filter (Checked</w:t>
                      </w:r>
                      <w:proofErr w:type="gramStart"/>
                      <w:r>
                        <w:t>)(</w:t>
                      </w:r>
                      <w:proofErr w:type="gramEnd"/>
                      <w:r>
                        <w:t>Preferred) or Single Pass Filter (</w:t>
                      </w:r>
                      <w:proofErr w:type="spellStart"/>
                      <w:r>
                        <w:t>Unch</w:t>
                      </w:r>
                      <w:proofErr w:type="spellEnd"/>
                      <w:r>
                        <w:t>)</w:t>
                      </w:r>
                      <w:r>
                        <w:tab/>
                      </w:r>
                      <w:r>
                        <w:rPr>
                          <w:rFonts w:ascii="Wingdings" w:hAnsi="Wingdings" w:cs="Wingdings"/>
                          <w:sz w:val="26"/>
                          <w:szCs w:val="26"/>
                        </w:rPr>
                        <w:t></w:t>
                      </w:r>
                    </w:p>
                    <w:p w:rsidR="00AB6003" w:rsidRDefault="00AB6003" w:rsidP="00AB6003">
                      <w:pPr>
                        <w:ind w:firstLine="720"/>
                        <w:jc w:val="left"/>
                      </w:pPr>
                      <w:r>
                        <w:rPr>
                          <w:rFonts w:ascii="Wingdings" w:hAnsi="Wingdings" w:cs="Wingdings"/>
                          <w:sz w:val="26"/>
                          <w:szCs w:val="26"/>
                        </w:rPr>
                        <w:tab/>
                      </w:r>
                      <w:r>
                        <w:rPr>
                          <w:rFonts w:ascii="Wingdings" w:hAnsi="Wingdings" w:cs="Wingdings"/>
                          <w:sz w:val="26"/>
                          <w:szCs w:val="26"/>
                        </w:rPr>
                        <w:tab/>
                      </w:r>
                      <w:r>
                        <w:rPr>
                          <w:rFonts w:ascii="Wingdings" w:hAnsi="Wingdings" w:cs="Wingdings"/>
                          <w:sz w:val="26"/>
                          <w:szCs w:val="26"/>
                        </w:rPr>
                        <w:tab/>
                      </w:r>
                      <w:r>
                        <w:t>Triple Pass Filter Window Width for Baseline Est</w:t>
                      </w:r>
                      <w:r w:rsidR="0095556D">
                        <w:t>.</w:t>
                      </w:r>
                      <w:r>
                        <w:t xml:space="preserve"> (Def</w:t>
                      </w:r>
                      <w:r w:rsidR="0095556D">
                        <w:t>.</w:t>
                      </w:r>
                      <w:r>
                        <w:t xml:space="preserve"> = 7)</w:t>
                      </w:r>
                      <w:r>
                        <w:tab/>
                      </w:r>
                      <w:r w:rsidR="0095556D">
                        <w:t xml:space="preserve">    7</w:t>
                      </w:r>
                    </w:p>
                    <w:p w:rsidR="0095556D" w:rsidRPr="007516D3" w:rsidRDefault="0095556D" w:rsidP="00AB6003">
                      <w:pPr>
                        <w:ind w:firstLine="720"/>
                        <w:jc w:val="left"/>
                        <w:rPr>
                          <w:rFonts w:ascii="Wingdings" w:hAnsi="Wingdings" w:cs="Wingdings"/>
                          <w:sz w:val="26"/>
                          <w:szCs w:val="26"/>
                        </w:rPr>
                      </w:pPr>
                      <w:r>
                        <w:tab/>
                      </w:r>
                      <w:r>
                        <w:tab/>
                      </w:r>
                      <w:r>
                        <w:tab/>
                        <w:t>Single Pass Filter Window Width for Baseline Est. (Def. = 15)</w:t>
                      </w:r>
                      <w:r>
                        <w:tab/>
                        <w:t xml:space="preserve">    15</w:t>
                      </w:r>
                    </w:p>
                  </w:txbxContent>
                </v:textbox>
                <w10:wrap type="square" anchorx="margin"/>
              </v:shape>
            </w:pict>
          </mc:Fallback>
        </mc:AlternateContent>
      </w:r>
      <w:ins w:id="79" w:author="Riley, George (NIH/NLM/NCBI) [E]" w:date="2015-02-11T20:22:00Z">
        <w:r w:rsidR="00E70FAD">
          <w:t xml:space="preserve">Baseline analysis is more fully described in </w:t>
        </w:r>
        <w:commentRangeStart w:id="80"/>
        <w:r w:rsidR="00E70FAD">
          <w:t xml:space="preserve">Appendix </w:t>
        </w:r>
      </w:ins>
      <w:ins w:id="81" w:author="Riley, George (NIH/NLM/NCBI) [E]" w:date="2015-02-11T20:23:00Z">
        <w:r w:rsidR="00E70FAD">
          <w:t xml:space="preserve">H: </w:t>
        </w:r>
      </w:ins>
      <w:ins w:id="82" w:author="Riley, George (NIH/NLM/NCBI) [E]" w:date="2015-02-11T20:22:00Z">
        <w:r w:rsidR="00E70FAD">
          <w:t>Dynamic Baseline Analysis</w:t>
        </w:r>
        <w:commentRangeEnd w:id="80"/>
        <w:r w:rsidR="00E70FAD">
          <w:rPr>
            <w:rStyle w:val="CommentReference"/>
          </w:rPr>
          <w:commentReference w:id="80"/>
        </w:r>
        <w:r w:rsidR="00E70FAD">
          <w:t>.</w:t>
        </w:r>
      </w:ins>
    </w:p>
    <w:p w14:paraId="19F101BF" w14:textId="77777777" w:rsidR="00E70FAD" w:rsidRDefault="00E70FAD" w:rsidP="007921A5">
      <w:pPr>
        <w:jc w:val="left"/>
      </w:pPr>
    </w:p>
    <w:p w14:paraId="6FD5E47F" w14:textId="545E1A70" w:rsidR="0095556D" w:rsidRDefault="0095556D" w:rsidP="0095556D">
      <w:pPr>
        <w:jc w:val="left"/>
      </w:pPr>
      <w:r w:rsidRPr="00174EE9">
        <w:rPr>
          <w:rStyle w:val="NormalFixedChar"/>
          <w:b/>
          <w:szCs w:val="20"/>
          <w:shd w:val="clear" w:color="auto" w:fill="C0F0C0"/>
        </w:rPr>
        <w:t xml:space="preserve">Test Adjusted Signal Heights Relative </w:t>
      </w:r>
      <w:proofErr w:type="gramStart"/>
      <w:r w:rsidRPr="00174EE9">
        <w:rPr>
          <w:rStyle w:val="NormalFixedChar"/>
          <w:b/>
          <w:szCs w:val="20"/>
          <w:shd w:val="clear" w:color="auto" w:fill="C0F0C0"/>
        </w:rPr>
        <w:t>To</w:t>
      </w:r>
      <w:proofErr w:type="gramEnd"/>
      <w:r w:rsidRPr="00174EE9">
        <w:rPr>
          <w:rStyle w:val="NormalFixedChar"/>
          <w:b/>
          <w:szCs w:val="20"/>
          <w:shd w:val="clear" w:color="auto" w:fill="C0F0C0"/>
        </w:rPr>
        <w:t xml:space="preserve"> Baseline (Overridden by below)</w:t>
      </w:r>
      <w:r>
        <w:t xml:space="preserve"> causes OSIRIS to calculate a dynamic baseline but not to normalize the raw data.  Instead, OSIRIS uses the dynamic baseline to calculate a relative peak height for each peak.  The relative peak heights are used to reassess three potential artifacts:  </w:t>
      </w:r>
      <w:del w:id="83" w:author="Riley, George (NIH/NLM/NCBI) [E]" w:date="2015-02-11T20:24:00Z">
        <w:r w:rsidDel="00E70FAD">
          <w:delText>b</w:delText>
        </w:r>
      </w:del>
      <w:ins w:id="84" w:author="Riley, George (NIH/NLM/NCBI) [E]" w:date="2015-02-11T20:24:00Z">
        <w:r w:rsidR="00E70FAD">
          <w:t>B</w:t>
        </w:r>
      </w:ins>
      <w:r>
        <w:t xml:space="preserve">elow Analysis Threshold, </w:t>
      </w:r>
      <w:del w:id="85" w:author="Riley, George (NIH/NLM/NCBI) [E]" w:date="2015-02-11T20:25:00Z">
        <w:r w:rsidDel="00E70FAD">
          <w:delText>s</w:delText>
        </w:r>
      </w:del>
      <w:ins w:id="86" w:author="Riley, George (NIH/NLM/NCBI) [E]" w:date="2015-02-11T20:25:00Z">
        <w:r w:rsidR="00E70FAD">
          <w:t>S</w:t>
        </w:r>
      </w:ins>
      <w:r>
        <w:t xml:space="preserve">tutter and </w:t>
      </w:r>
      <w:del w:id="87" w:author="Riley, George (NIH/NLM/NCBI) [E]" w:date="2015-02-11T20:25:00Z">
        <w:r w:rsidDel="00E70FAD">
          <w:delText>a</w:delText>
        </w:r>
      </w:del>
      <w:ins w:id="88" w:author="Riley, George (NIH/NLM/NCBI) [E]" w:date="2015-02-11T20:25:00Z">
        <w:r w:rsidR="00E70FAD">
          <w:t>A</w:t>
        </w:r>
      </w:ins>
      <w:r>
        <w:t xml:space="preserve">denylation.  If a peak has any of those three artifacts before calculation of the relative heights, then the relative height is irrelevant, the peak is given a non-critical artifact, and is not called as an allele.  However, if none of those three conditions holds for the absolute peak height, they are each reassessed using the peak’s relative height.  If any of the three conditions hold for the relative height, the peak is not called as an allele and is given a critical artifact.  Because this new artifact is critical, the peak can be edited by the user.  The effect is to calculate peak heights corrected for the baseline and use those corrected peak heights in artifact determination.  </w:t>
      </w:r>
      <w:ins w:id="89" w:author="Riley, George (NIH/NLM/NCBI) [E]" w:date="2015-02-11T20:28:00Z">
        <w:r w:rsidR="00E70FAD">
          <w:t xml:space="preserve">This preset can be used to evaluate the baseline curve predicted by OSIRIS by displaying the baseline and the </w:t>
        </w:r>
      </w:ins>
      <w:ins w:id="90" w:author="Riley, George (NIH/NLM/NCBI) [E]" w:date="2015-02-11T20:30:00Z">
        <w:r w:rsidR="00E70FAD">
          <w:t xml:space="preserve">raw data simultaneously in the Graph View (“R” and “B” buttons).  </w:t>
        </w:r>
      </w:ins>
      <w:r>
        <w:t>If the next preset below (“Normalize Raw Data…”) is selected, this preset is ignored by OSIRIS.</w:t>
      </w:r>
    </w:p>
    <w:p w14:paraId="7BABCA6E" w14:textId="77777777" w:rsidR="0095556D" w:rsidRDefault="0095556D" w:rsidP="0095556D">
      <w:pPr>
        <w:jc w:val="left"/>
      </w:pPr>
    </w:p>
    <w:p w14:paraId="0881D1BB" w14:textId="14120567" w:rsidR="0095556D" w:rsidRDefault="0095556D" w:rsidP="0095556D">
      <w:pPr>
        <w:jc w:val="left"/>
      </w:pPr>
      <w:r w:rsidRPr="002A3B9F">
        <w:rPr>
          <w:rStyle w:val="NormalFixedChar"/>
          <w:b/>
          <w:szCs w:val="20"/>
          <w:shd w:val="clear" w:color="auto" w:fill="C0F0C0"/>
        </w:rPr>
        <w:t>Normalize Raw Data Relative to Baseline (Overrides above)</w:t>
      </w:r>
      <w:r>
        <w:t xml:space="preserve"> Baseline normalization eliminates many of the artifacts associated with raised baseline by calculating the raw data baseline and subtracting it from the raw data. </w:t>
      </w:r>
      <w:ins w:id="91" w:author="Riley, George (NIH/NLM/NCBI) [E]" w:date="2015-02-11T20:54:00Z">
        <w:r w:rsidR="00E70FAD">
          <w:t>Baseline normalization also significantly improves the accuracy of allele</w:t>
        </w:r>
      </w:ins>
      <w:ins w:id="92" w:author="Riley, George (NIH/NLM/NCBI) [E]" w:date="2015-02-11T21:03:00Z">
        <w:r w:rsidR="00E70FAD">
          <w:t>/</w:t>
        </w:r>
      </w:ins>
      <w:ins w:id="93" w:author="Riley, George (NIH/NLM/NCBI) [E]" w:date="2015-02-11T20:54:00Z">
        <w:r w:rsidR="00E70FAD">
          <w:t>artifact identification</w:t>
        </w:r>
      </w:ins>
      <w:ins w:id="94" w:author="Riley, George (NIH/NLM/NCBI) [E]" w:date="2015-02-11T21:02:00Z">
        <w:r w:rsidR="00E70FAD">
          <w:t xml:space="preserve"> and peak heights</w:t>
        </w:r>
      </w:ins>
      <w:ins w:id="95" w:author="Riley, George (NIH/NLM/NCBI) [E]" w:date="2015-02-11T20:54:00Z">
        <w:r w:rsidR="00E70FAD">
          <w:t xml:space="preserve"> when analyzing with a low analytical threshold (e.g., below 150 on files produced with the </w:t>
        </w:r>
      </w:ins>
      <w:ins w:id="96" w:author="Riley, George (NIH/NLM/NCBI) [E]" w:date="2015-02-11T21:01:00Z">
        <w:r w:rsidR="00E70FAD">
          <w:t>3100 Genetic Analyzer</w:t>
        </w:r>
      </w:ins>
      <w:ins w:id="97" w:author="Riley, George (NIH/NLM/NCBI) [E]" w:date="2015-02-11T21:02:00Z">
        <w:r w:rsidR="00E70FAD">
          <w:t>)</w:t>
        </w:r>
      </w:ins>
      <w:ins w:id="98" w:author="Riley, George (NIH/NLM/NCBI) [E]" w:date="2015-02-11T21:01:00Z">
        <w:r w:rsidR="00E70FAD">
          <w:t xml:space="preserve">.  </w:t>
        </w:r>
      </w:ins>
      <w:r>
        <w:t>Selecting this preset causes OSIRIS to calculate a dynamic baseline and normalize the raw data with respect to it.  Peaks are refit with respect to the new raw data and the usual artifacts are called.  The critical artifact notices triggered by the “</w:t>
      </w:r>
      <w:r w:rsidRPr="00413B83">
        <w:rPr>
          <w:rStyle w:val="NormalFixedChar"/>
          <w:b/>
          <w:szCs w:val="20"/>
        </w:rPr>
        <w:t xml:space="preserve">Test </w:t>
      </w:r>
      <w:r w:rsidRPr="00413B83">
        <w:rPr>
          <w:rStyle w:val="NormalFixedChar"/>
          <w:b/>
          <w:szCs w:val="20"/>
        </w:rPr>
        <w:lastRenderedPageBreak/>
        <w:t>Adjusted Signal Heights</w:t>
      </w:r>
      <w:r w:rsidRPr="00413B83">
        <w:rPr>
          <w:rStyle w:val="NormalFixedChar"/>
          <w:szCs w:val="20"/>
        </w:rPr>
        <w:t>…</w:t>
      </w:r>
      <w:r>
        <w:t xml:space="preserve">” parameter are not used with this option.  Selecting this parameter </w:t>
      </w:r>
      <w:r w:rsidRPr="00BD7B5E">
        <w:t>causes “</w:t>
      </w:r>
      <w:r w:rsidRPr="00413B83">
        <w:rPr>
          <w:rStyle w:val="NormalFixedChar"/>
          <w:b/>
          <w:szCs w:val="20"/>
        </w:rPr>
        <w:t>Test Adjusted Signal Heights</w:t>
      </w:r>
      <w:r w:rsidRPr="00413B83">
        <w:rPr>
          <w:rStyle w:val="NormalFixedChar"/>
          <w:szCs w:val="20"/>
        </w:rPr>
        <w:t>…</w:t>
      </w:r>
      <w:r w:rsidRPr="00BD7B5E">
        <w:t>” to</w:t>
      </w:r>
      <w:r>
        <w:t xml:space="preserve"> be ignored and the critical artifact notices not to be triggered by that option.  The effect is to subtract the calculated dynamic baseline from the raw data before detecting alleles and artifacts.</w:t>
      </w:r>
    </w:p>
    <w:p w14:paraId="77579878" w14:textId="77777777" w:rsidR="008436BD" w:rsidRDefault="008436BD" w:rsidP="0095556D">
      <w:pPr>
        <w:jc w:val="left"/>
      </w:pPr>
    </w:p>
    <w:p w14:paraId="768133DE" w14:textId="24CC77A8" w:rsidR="008436BD" w:rsidRDefault="008436BD" w:rsidP="008436BD">
      <w:pPr>
        <w:jc w:val="left"/>
      </w:pPr>
      <w:commentRangeStart w:id="99"/>
      <w:r>
        <w:rPr>
          <w:rStyle w:val="NormalFixedChar"/>
          <w:b/>
          <w:szCs w:val="20"/>
          <w:shd w:val="clear" w:color="auto" w:fill="C0F0C0"/>
        </w:rPr>
        <w:t xml:space="preserve">Baseline Estimation Threshold </w:t>
      </w:r>
      <w:commentRangeEnd w:id="99"/>
      <w:r w:rsidR="007B53C0">
        <w:rPr>
          <w:rStyle w:val="CommentReference"/>
        </w:rPr>
        <w:commentReference w:id="99"/>
      </w:r>
      <w:r>
        <w:rPr>
          <w:rStyle w:val="NormalFixedChar"/>
          <w:b/>
          <w:szCs w:val="20"/>
          <w:shd w:val="clear" w:color="auto" w:fill="C0F0C0"/>
        </w:rPr>
        <w:t xml:space="preserve">(In RFU; </w:t>
      </w:r>
      <w:commentRangeStart w:id="100"/>
      <w:commentRangeStart w:id="101"/>
      <w:r>
        <w:rPr>
          <w:rStyle w:val="NormalFixedChar"/>
          <w:b/>
          <w:szCs w:val="20"/>
          <w:shd w:val="clear" w:color="auto" w:fill="C0F0C0"/>
        </w:rPr>
        <w:t>1+; Default larger than 5 RFU</w:t>
      </w:r>
      <w:commentRangeEnd w:id="100"/>
      <w:r w:rsidR="007B53C0">
        <w:rPr>
          <w:rStyle w:val="CommentReference"/>
        </w:rPr>
        <w:commentReference w:id="100"/>
      </w:r>
      <w:r>
        <w:rPr>
          <w:rStyle w:val="NormalFixedChar"/>
          <w:b/>
          <w:szCs w:val="20"/>
          <w:shd w:val="clear" w:color="auto" w:fill="C0F0C0"/>
        </w:rPr>
        <w:t>)</w:t>
      </w:r>
      <w:r>
        <w:t xml:space="preserve"> </w:t>
      </w:r>
      <w:commentRangeEnd w:id="101"/>
      <w:r w:rsidR="00B20A52">
        <w:rPr>
          <w:rStyle w:val="CommentReference"/>
        </w:rPr>
        <w:commentReference w:id="101"/>
      </w:r>
      <w:r>
        <w:t xml:space="preserve">is the height below which </w:t>
      </w:r>
      <w:ins w:id="102" w:author="Riley, George (NIH/NLM/NCBI) [E]" w:date="2015-02-11T21:14:00Z">
        <w:r w:rsidR="007B53C0">
          <w:t xml:space="preserve">analyzed </w:t>
        </w:r>
      </w:ins>
      <w:r>
        <w:t xml:space="preserve">fit curves will be considered to be zero for the purpose of delineating raw data </w:t>
      </w:r>
      <w:ins w:id="103" w:author="Riley, George (NIH/NLM/NCBI) [E]" w:date="2015-02-11T21:15:00Z">
        <w:r w:rsidR="007B53C0">
          <w:t xml:space="preserve">baseline </w:t>
        </w:r>
      </w:ins>
      <w:r>
        <w:t xml:space="preserve">sample intervals.  Extremely low values restrict </w:t>
      </w:r>
      <w:ins w:id="104" w:author="Riley, George (NIH/NLM/NCBI) [E]" w:date="2015-02-11T21:19:00Z">
        <w:r w:rsidR="007B53C0">
          <w:t xml:space="preserve">baseline </w:t>
        </w:r>
      </w:ins>
      <w:r>
        <w:t>sample intervals</w:t>
      </w:r>
      <w:ins w:id="105" w:author="Riley, George (NIH/NLM/NCBI) [E]" w:date="2015-02-11T21:16:00Z">
        <w:r w:rsidR="007B53C0">
          <w:t xml:space="preserve"> (peaks generally have to be further apart)</w:t>
        </w:r>
      </w:ins>
      <w:r>
        <w:t>.</w:t>
      </w:r>
      <w:ins w:id="106" w:author="Riley, George (NIH/NLM/NCBI) [E]" w:date="2015-02-11T21:21:00Z">
        <w:r w:rsidR="007B53C0">
          <w:t xml:space="preserve">  The effect of this is </w:t>
        </w:r>
      </w:ins>
      <w:commentRangeStart w:id="107"/>
      <w:ins w:id="108" w:author="Riley, George (NIH/NLM/NCBI) [E]" w:date="2015-02-11T21:22:00Z">
        <w:r w:rsidR="007B53C0" w:rsidRPr="007B53C0">
          <w:rPr>
            <w:highlight w:val="yellow"/>
          </w:rPr>
          <w:t>(</w:t>
        </w:r>
      </w:ins>
      <w:ins w:id="109" w:author="Riley, George (NIH/NLM/NCBI) [E]" w:date="2015-02-11T21:21:00Z">
        <w:r w:rsidR="007B53C0" w:rsidRPr="007B53C0">
          <w:rPr>
            <w:highlight w:val="yellow"/>
          </w:rPr>
          <w:t>WHAT’S THE EFFECT?</w:t>
        </w:r>
      </w:ins>
      <w:commentRangeEnd w:id="107"/>
      <w:r w:rsidR="00B20A52">
        <w:rPr>
          <w:rStyle w:val="CommentReference"/>
        </w:rPr>
        <w:commentReference w:id="107"/>
      </w:r>
      <w:ins w:id="110" w:author="Riley, George (NIH/NLM/NCBI) [E]" w:date="2015-02-11T21:21:00Z">
        <w:r w:rsidR="007B53C0" w:rsidRPr="007B53C0">
          <w:rPr>
            <w:highlight w:val="yellow"/>
          </w:rPr>
          <w:t>)</w:t>
        </w:r>
        <w:r w:rsidR="007B53C0">
          <w:t>.</w:t>
        </w:r>
      </w:ins>
      <w:r>
        <w:t xml:space="preserve">  Extremely high values may give inaccurate baseline sampling data</w:t>
      </w:r>
      <w:ins w:id="111" w:author="Riley, George (NIH/NLM/NCBI) [E]" w:date="2015-02-11T21:17:00Z">
        <w:r w:rsidR="007B53C0">
          <w:t>, because very small peaks may be considered to be part of the baseline</w:t>
        </w:r>
      </w:ins>
      <w:r>
        <w:t>.</w:t>
      </w:r>
      <w:ins w:id="112" w:author="Riley, George (NIH/NLM/NCBI) [E]" w:date="2015-02-11T21:22:00Z">
        <w:r w:rsidR="007B53C0">
          <w:t xml:space="preserve">  The effect of this </w:t>
        </w:r>
      </w:ins>
      <w:ins w:id="113" w:author="Riley, George (NIH/NLM/NCBI) [E]" w:date="2015-02-11T21:24:00Z">
        <w:r w:rsidR="007B53C0">
          <w:t>could</w:t>
        </w:r>
      </w:ins>
      <w:ins w:id="114" w:author="Riley, George (NIH/NLM/NCBI) [E]" w:date="2015-02-11T21:22:00Z">
        <w:r w:rsidR="007B53C0">
          <w:t xml:space="preserve"> be to over</w:t>
        </w:r>
      </w:ins>
      <w:ins w:id="115" w:author="Riley, George (NIH/NLM/NCBI) [E]" w:date="2015-02-11T21:23:00Z">
        <w:r w:rsidR="007B53C0">
          <w:t>-</w:t>
        </w:r>
      </w:ins>
      <w:ins w:id="116" w:author="Riley, George (NIH/NLM/NCBI) [E]" w:date="2015-02-11T21:22:00Z">
        <w:r w:rsidR="007B53C0">
          <w:t xml:space="preserve">subtract the </w:t>
        </w:r>
      </w:ins>
      <w:ins w:id="117" w:author="Riley, George (NIH/NLM/NCBI) [E]" w:date="2015-02-11T21:23:00Z">
        <w:r w:rsidR="007B53C0">
          <w:t>baseline from the raw data</w:t>
        </w:r>
      </w:ins>
      <w:ins w:id="118" w:author="Riley, George (NIH/NLM/NCBI) [E]" w:date="2015-02-11T21:24:00Z">
        <w:r w:rsidR="007B53C0">
          <w:t>,</w:t>
        </w:r>
      </w:ins>
      <w:ins w:id="119" w:author="Riley, George (NIH/NLM/NCBI) [E]" w:date="2015-02-11T21:23:00Z">
        <w:r w:rsidR="007B53C0">
          <w:t xml:space="preserve"> making some peaks smaller than they should be.</w:t>
        </w:r>
      </w:ins>
    </w:p>
    <w:p w14:paraId="53FE3E03" w14:textId="77777777" w:rsidR="0095556D" w:rsidRDefault="0095556D" w:rsidP="0095556D">
      <w:pPr>
        <w:jc w:val="left"/>
      </w:pPr>
    </w:p>
    <w:p w14:paraId="5B9DCEA8" w14:textId="34AE861A" w:rsidR="0095556D" w:rsidRDefault="0095556D" w:rsidP="0095556D">
      <w:pPr>
        <w:jc w:val="left"/>
      </w:pPr>
      <w:r w:rsidRPr="00413B83">
        <w:rPr>
          <w:rStyle w:val="NormalFixedChar"/>
          <w:b/>
          <w:szCs w:val="20"/>
          <w:shd w:val="clear" w:color="auto" w:fill="C0F0C0"/>
        </w:rPr>
        <w:t>Ignore Effects of Negative Relative Baseline</w:t>
      </w:r>
      <w:r>
        <w:t xml:space="preserve"> – this preset applies to either of the </w:t>
      </w:r>
      <w:r w:rsidRPr="00BD7B5E">
        <w:t>options, “</w:t>
      </w:r>
      <w:r w:rsidRPr="00413B83">
        <w:rPr>
          <w:rStyle w:val="NormalFixedChar"/>
          <w:b/>
          <w:szCs w:val="20"/>
        </w:rPr>
        <w:t>Test Adjusted Signal Heights</w:t>
      </w:r>
      <w:r w:rsidRPr="00413B83">
        <w:rPr>
          <w:rStyle w:val="NormalFixedChar"/>
          <w:szCs w:val="20"/>
        </w:rPr>
        <w:t>…</w:t>
      </w:r>
      <w:r w:rsidRPr="00BD7B5E">
        <w:t xml:space="preserve">” </w:t>
      </w:r>
      <w:r>
        <w:t xml:space="preserve">(1) </w:t>
      </w:r>
      <w:proofErr w:type="gramStart"/>
      <w:r w:rsidRPr="00BD7B5E">
        <w:t>or</w:t>
      </w:r>
      <w:proofErr w:type="gramEnd"/>
      <w:r w:rsidRPr="00BD7B5E">
        <w:t xml:space="preserve"> “</w:t>
      </w:r>
      <w:r w:rsidRPr="00413B83">
        <w:rPr>
          <w:rStyle w:val="NormalFixedChar"/>
          <w:b/>
          <w:szCs w:val="20"/>
        </w:rPr>
        <w:t>Normalize Raw Data…</w:t>
      </w:r>
      <w:r w:rsidRPr="00BD7B5E">
        <w:t>”</w:t>
      </w:r>
      <w:ins w:id="120" w:author="Riley, George (NIH/NLM/NCBI) [E]" w:date="2015-02-11T20:51:00Z">
        <w:r w:rsidR="00E70FAD">
          <w:t xml:space="preserve"> </w:t>
        </w:r>
      </w:ins>
      <w:r>
        <w:t>(2)</w:t>
      </w:r>
      <w:del w:id="121" w:author="Goor, Robert (NIH/NLM/NCBI) [E]" w:date="2015-02-12T13:58:00Z">
        <w:r w:rsidRPr="00BD7B5E" w:rsidDel="007A2027">
          <w:delText>.</w:delText>
        </w:r>
      </w:del>
      <w:r>
        <w:t xml:space="preserve"> </w:t>
      </w:r>
      <w:del w:id="122" w:author="Goor, Robert (NIH/NLM/NCBI) [E]" w:date="2015-02-12T13:58:00Z">
        <w:r w:rsidDel="007A2027">
          <w:delText xml:space="preserve"> </w:delText>
        </w:r>
      </w:del>
      <w:r>
        <w:t xml:space="preserve">When this is selected, a negative baseline is treated as if it is 0.  When this is unselected, the dynamic baseline is subtracted either from affected peaks (1) or the raw data (2), whether its value is positive or negative.  If neither preset 1 nor preset 2 is set to “true”, then the setting of this preset is irrelevant to </w:t>
      </w:r>
      <w:r w:rsidRPr="00624D6A">
        <w:rPr>
          <w:caps/>
        </w:rPr>
        <w:t>Osiris</w:t>
      </w:r>
      <w:r>
        <w:t xml:space="preserve"> operations.  Default = Selected (true).</w:t>
      </w:r>
      <w:ins w:id="123" w:author="Riley, George (NIH/NLM/NCBI) [E]" w:date="2015-02-11T21:44:00Z">
        <w:r w:rsidR="007B53C0">
          <w:t xml:space="preserve">  The effect of this </w:t>
        </w:r>
      </w:ins>
      <w:ins w:id="124" w:author="Riley, George (NIH/NLM/NCBI) [E]" w:date="2015-02-11T21:47:00Z">
        <w:r w:rsidR="007B53C0">
          <w:t>could</w:t>
        </w:r>
      </w:ins>
      <w:ins w:id="125" w:author="Riley, George (NIH/NLM/NCBI) [E]" w:date="2015-02-11T21:44:00Z">
        <w:r w:rsidR="007B53C0">
          <w:t xml:space="preserve"> be to </w:t>
        </w:r>
      </w:ins>
      <w:ins w:id="126" w:author="Riley, George (NIH/NLM/NCBI) [E]" w:date="2015-02-11T21:45:00Z">
        <w:r w:rsidR="007B53C0">
          <w:t>make</w:t>
        </w:r>
      </w:ins>
      <w:ins w:id="127" w:author="Riley, George (NIH/NLM/NCBI) [E]" w:date="2015-02-11T21:46:00Z">
        <w:r w:rsidR="007B53C0" w:rsidRPr="007B53C0">
          <w:t xml:space="preserve"> </w:t>
        </w:r>
        <w:r w:rsidR="007B53C0">
          <w:t>peaks that are situated in the “</w:t>
        </w:r>
        <w:commentRangeStart w:id="128"/>
        <w:r w:rsidR="007B53C0">
          <w:t>dip”</w:t>
        </w:r>
        <w:r w:rsidR="007B53C0">
          <w:rPr>
            <w:rStyle w:val="CommentReference"/>
          </w:rPr>
          <w:commentReference w:id="129"/>
        </w:r>
      </w:ins>
      <w:commentRangeEnd w:id="128"/>
      <w:r w:rsidR="007A2027">
        <w:rPr>
          <w:rStyle w:val="CommentReference"/>
        </w:rPr>
        <w:commentReference w:id="128"/>
      </w:r>
      <w:ins w:id="130" w:author="Riley, George (NIH/NLM/NCBI) [E]" w:date="2015-02-11T21:45:00Z">
        <w:r w:rsidR="007B53C0">
          <w:t xml:space="preserve"> </w:t>
        </w:r>
      </w:ins>
      <w:ins w:id="131" w:author="Riley, George (NIH/NLM/NCBI) [E]" w:date="2015-02-11T21:47:00Z">
        <w:r w:rsidR="007B53C0">
          <w:t>shorter than they are in reality.</w:t>
        </w:r>
      </w:ins>
    </w:p>
    <w:p w14:paraId="500DED81" w14:textId="77777777" w:rsidR="0095556D" w:rsidRDefault="0095556D" w:rsidP="0095556D">
      <w:pPr>
        <w:jc w:val="left"/>
      </w:pPr>
    </w:p>
    <w:p w14:paraId="415D4BF9" w14:textId="56EF05A9" w:rsidR="00080DB8" w:rsidRDefault="0095556D" w:rsidP="0095556D">
      <w:pPr>
        <w:jc w:val="left"/>
      </w:pPr>
      <w:r>
        <w:rPr>
          <w:rStyle w:val="NormalFixedChar"/>
          <w:b/>
          <w:szCs w:val="20"/>
          <w:shd w:val="clear" w:color="auto" w:fill="C0F0C0"/>
        </w:rPr>
        <w:t>Enable Raw Data Filter For</w:t>
      </w:r>
      <w:r w:rsidRPr="00413B83">
        <w:rPr>
          <w:rStyle w:val="NormalFixedChar"/>
          <w:b/>
          <w:szCs w:val="20"/>
          <w:shd w:val="clear" w:color="auto" w:fill="C0F0C0"/>
        </w:rPr>
        <w:t xml:space="preserve"> Baseline</w:t>
      </w:r>
      <w:r>
        <w:rPr>
          <w:rStyle w:val="NormalFixedChar"/>
          <w:b/>
          <w:szCs w:val="20"/>
          <w:shd w:val="clear" w:color="auto" w:fill="C0F0C0"/>
        </w:rPr>
        <w:t xml:space="preserve"> Normalization Estimation</w:t>
      </w:r>
      <w:r>
        <w:t xml:space="preserve"> – this preset applies only to the option</w:t>
      </w:r>
      <w:r w:rsidRPr="00BD7B5E">
        <w:t xml:space="preserve"> “</w:t>
      </w:r>
      <w:r w:rsidRPr="00413B83">
        <w:rPr>
          <w:rStyle w:val="NormalFixedChar"/>
          <w:b/>
          <w:szCs w:val="20"/>
        </w:rPr>
        <w:t>Normalize Raw Data…</w:t>
      </w:r>
      <w:r w:rsidRPr="00BD7B5E">
        <w:t>”</w:t>
      </w:r>
      <w:r>
        <w:t xml:space="preserve"> above.  It instructs </w:t>
      </w:r>
      <w:r w:rsidRPr="00624D6A">
        <w:rPr>
          <w:caps/>
        </w:rPr>
        <w:t>Osiris</w:t>
      </w:r>
      <w:r>
        <w:t xml:space="preserve"> to filter the raw data before sampling in order to improve baseline estimates, especially in the presence of high noise.  Once the baseline is estimated, the filtered raw data is discarded.  The baseline is subtracted from the original raw data and the resulting normalized raw data is input to the analysis algorithms.  Default = Selected (true).</w:t>
      </w:r>
      <w:ins w:id="132" w:author="Riley, George (NIH/NLM/NCBI) [E]" w:date="2015-02-11T21:51:00Z">
        <w:r w:rsidR="007B53C0">
          <w:t xml:space="preserve">  </w:t>
        </w:r>
        <w:commentRangeStart w:id="133"/>
        <w:r w:rsidR="007B53C0" w:rsidRPr="002B46F2">
          <w:rPr>
            <w:highlight w:val="yellow"/>
          </w:rPr>
          <w:t xml:space="preserve">WHAT IS THE BENEFIT OF THIS?  </w:t>
        </w:r>
        <w:r w:rsidR="002B46F2" w:rsidRPr="002B46F2">
          <w:rPr>
            <w:highlight w:val="yellow"/>
          </w:rPr>
          <w:t xml:space="preserve">WHEN </w:t>
        </w:r>
      </w:ins>
      <w:ins w:id="134" w:author="Riley, George (NIH/NLM/NCBI) [E]" w:date="2015-02-11T21:52:00Z">
        <w:r w:rsidR="002B46F2" w:rsidRPr="002B46F2">
          <w:rPr>
            <w:highlight w:val="yellow"/>
          </w:rPr>
          <w:t>SHOULD IT BE/NOT BE USED?</w:t>
        </w:r>
      </w:ins>
      <w:commentRangeEnd w:id="133"/>
      <w:r w:rsidR="004033F6">
        <w:rPr>
          <w:rStyle w:val="CommentReference"/>
        </w:rPr>
        <w:commentReference w:id="133"/>
      </w:r>
    </w:p>
    <w:p w14:paraId="33386EB1" w14:textId="77777777" w:rsidR="00080DB8" w:rsidRDefault="00080DB8" w:rsidP="007921A5">
      <w:pPr>
        <w:jc w:val="left"/>
      </w:pPr>
    </w:p>
    <w:p w14:paraId="16FB50F9" w14:textId="7B7A02AA" w:rsidR="00080DB8" w:rsidRDefault="008436BD" w:rsidP="007921A5">
      <w:pPr>
        <w:jc w:val="left"/>
      </w:pPr>
      <w:r>
        <w:rPr>
          <w:rStyle w:val="NormalFixedChar"/>
          <w:b/>
          <w:szCs w:val="20"/>
          <w:shd w:val="clear" w:color="auto" w:fill="C0F0C0"/>
        </w:rPr>
        <w:t>Select Triple Pass Filter (checked</w:t>
      </w:r>
      <w:proofErr w:type="gramStart"/>
      <w:r>
        <w:rPr>
          <w:rStyle w:val="NormalFixedChar"/>
          <w:b/>
          <w:szCs w:val="20"/>
          <w:shd w:val="clear" w:color="auto" w:fill="C0F0C0"/>
        </w:rPr>
        <w:t>)(</w:t>
      </w:r>
      <w:proofErr w:type="gramEnd"/>
      <w:r>
        <w:rPr>
          <w:rStyle w:val="NormalFixedChar"/>
          <w:b/>
          <w:szCs w:val="20"/>
          <w:shd w:val="clear" w:color="auto" w:fill="C0F0C0"/>
        </w:rPr>
        <w:t>preferred) or Single Pass Filter (unchecked)</w:t>
      </w:r>
      <w:r>
        <w:t xml:space="preserve"> – the single pass filter uses a single window width for performing a moving average, which is equivalent to applying a low-pass filter to the raw data.  In most cases, the single pass filter is satisfactory, but, occasionally, it can introduce a high-frequency artifact into the result.  The triple pass filter performs a single pass filter three times with three different window widths and is known to prevent the introduction of a high-frequency component into the result.  Therefore, the triple pass filter is preferred.</w:t>
      </w:r>
      <w:ins w:id="135" w:author="Riley, George (NIH/NLM/NCBI) [E]" w:date="2015-02-11T22:04:00Z">
        <w:r w:rsidR="002B46F2">
          <w:t xml:space="preserve">  </w:t>
        </w:r>
        <w:commentRangeStart w:id="136"/>
        <w:r w:rsidR="002B46F2" w:rsidRPr="002B46F2">
          <w:rPr>
            <w:highlight w:val="yellow"/>
          </w:rPr>
          <w:t>IS THERE</w:t>
        </w:r>
      </w:ins>
      <w:ins w:id="137" w:author="Riley, George (NIH/NLM/NCBI) [E]" w:date="2015-02-11T22:05:00Z">
        <w:r w:rsidR="002B46F2" w:rsidRPr="002B46F2">
          <w:rPr>
            <w:highlight w:val="yellow"/>
          </w:rPr>
          <w:t xml:space="preserve"> A SITUATION WHERE SINGLE PASS WOULD BE PREFERRED</w:t>
        </w:r>
      </w:ins>
      <w:commentRangeEnd w:id="136"/>
      <w:r w:rsidR="00290D73">
        <w:rPr>
          <w:rStyle w:val="CommentReference"/>
        </w:rPr>
        <w:commentReference w:id="136"/>
      </w:r>
      <w:ins w:id="138" w:author="Riley, George (NIH/NLM/NCBI) [E]" w:date="2015-02-11T22:05:00Z">
        <w:r w:rsidR="002B46F2" w:rsidRPr="002B46F2">
          <w:rPr>
            <w:highlight w:val="yellow"/>
          </w:rPr>
          <w:t>?</w:t>
        </w:r>
      </w:ins>
    </w:p>
    <w:p w14:paraId="425E1DAC" w14:textId="77777777" w:rsidR="008436BD" w:rsidRDefault="008436BD" w:rsidP="007921A5">
      <w:pPr>
        <w:jc w:val="left"/>
      </w:pPr>
    </w:p>
    <w:p w14:paraId="2FA538AF" w14:textId="0F0584B2" w:rsidR="00C33349" w:rsidRDefault="008436BD" w:rsidP="007921A5">
      <w:pPr>
        <w:jc w:val="left"/>
      </w:pPr>
      <w:r>
        <w:rPr>
          <w:rStyle w:val="NormalFixedChar"/>
          <w:b/>
          <w:szCs w:val="20"/>
          <w:shd w:val="clear" w:color="auto" w:fill="C0F0C0"/>
        </w:rPr>
        <w:t>Triple Pass Filter Window Width for Baseline Estimation (Default = 7)</w:t>
      </w:r>
      <w:r>
        <w:t xml:space="preserve"> – </w:t>
      </w:r>
      <w:r w:rsidR="00C33349">
        <w:t>the number of raw data sample points used for the first of three passes in a centered averaging filter to smooth raw data prior to baseline estimation.  If applied, this filter is only used to identify the baseline.  It does not modify the raw peak data used for analysis.</w:t>
      </w:r>
      <w:ins w:id="139" w:author="Riley, George (NIH/NLM/NCBI) [E]" w:date="2015-02-11T22:06:00Z">
        <w:r w:rsidR="002B46F2">
          <w:t xml:space="preserve">  </w:t>
        </w:r>
        <w:commentRangeStart w:id="140"/>
        <w:r w:rsidR="002B46F2" w:rsidRPr="002B46F2">
          <w:rPr>
            <w:highlight w:val="yellow"/>
          </w:rPr>
          <w:t>EFFECT OF CHANGING THIS?</w:t>
        </w:r>
      </w:ins>
      <w:commentRangeEnd w:id="140"/>
      <w:r w:rsidR="00702E55">
        <w:rPr>
          <w:rStyle w:val="CommentReference"/>
        </w:rPr>
        <w:commentReference w:id="140"/>
      </w:r>
    </w:p>
    <w:p w14:paraId="707C6C4F" w14:textId="77777777" w:rsidR="00C33349" w:rsidRDefault="00C33349" w:rsidP="007921A5">
      <w:pPr>
        <w:jc w:val="left"/>
      </w:pPr>
    </w:p>
    <w:p w14:paraId="705411A0" w14:textId="29F0002F" w:rsidR="00C33349" w:rsidRDefault="00C33349" w:rsidP="00C33349">
      <w:pPr>
        <w:jc w:val="left"/>
      </w:pPr>
      <w:r>
        <w:rPr>
          <w:rStyle w:val="NormalFixedChar"/>
          <w:b/>
          <w:szCs w:val="20"/>
          <w:shd w:val="clear" w:color="auto" w:fill="C0F0C0"/>
        </w:rPr>
        <w:t>Single Pass Filter Window Width for Baseline Estimation (Default = 15)</w:t>
      </w:r>
      <w:r>
        <w:t xml:space="preserve"> is the number of raw data sample points used for a centered averaging filter to smooth raw data prior to baseline estimation.  If applied, this filter is only used to identify the baseline.  It does not modify the raw peak data used for analysis.</w:t>
      </w:r>
      <w:ins w:id="141" w:author="Riley, George (NIH/NLM/NCBI) [E]" w:date="2015-02-11T22:07:00Z">
        <w:r w:rsidR="002B46F2">
          <w:t xml:space="preserve">  </w:t>
        </w:r>
        <w:commentRangeStart w:id="142"/>
        <w:r w:rsidR="002B46F2" w:rsidRPr="002B46F2">
          <w:rPr>
            <w:highlight w:val="yellow"/>
          </w:rPr>
          <w:t>EFFECT OF CHANGING THIS?</w:t>
        </w:r>
      </w:ins>
      <w:commentRangeEnd w:id="142"/>
      <w:r w:rsidR="00B54499">
        <w:rPr>
          <w:rStyle w:val="CommentReference"/>
        </w:rPr>
        <w:commentReference w:id="142"/>
      </w:r>
    </w:p>
    <w:p w14:paraId="43797251" w14:textId="77777777" w:rsidR="00AB6003" w:rsidRDefault="00AB6003" w:rsidP="007921A5">
      <w:pPr>
        <w:jc w:val="left"/>
      </w:pPr>
    </w:p>
    <w:p w14:paraId="25236B50" w14:textId="77777777" w:rsidR="00BE03D0" w:rsidRDefault="00BE03D0" w:rsidP="007921A5">
      <w:pPr>
        <w:jc w:val="left"/>
      </w:pPr>
    </w:p>
    <w:p w14:paraId="5AD8A664" w14:textId="77777777" w:rsidR="00BE03D0" w:rsidRDefault="00BE03D0" w:rsidP="007921A5">
      <w:pPr>
        <w:jc w:val="left"/>
      </w:pPr>
      <w:r>
        <w:rPr>
          <w:noProof/>
        </w:rPr>
        <w:lastRenderedPageBreak/>
        <mc:AlternateContent>
          <mc:Choice Requires="wps">
            <w:drawing>
              <wp:anchor distT="45720" distB="45720" distL="114300" distR="114300" simplePos="0" relativeHeight="251681792" behindDoc="0" locked="0" layoutInCell="1" allowOverlap="1" wp14:anchorId="3F9C3233" wp14:editId="663E9DCD">
                <wp:simplePos x="0" y="0"/>
                <wp:positionH relativeFrom="margin">
                  <wp:posOffset>0</wp:posOffset>
                </wp:positionH>
                <wp:positionV relativeFrom="paragraph">
                  <wp:posOffset>213360</wp:posOffset>
                </wp:positionV>
                <wp:extent cx="5981700" cy="1404620"/>
                <wp:effectExtent l="0" t="0" r="19050" b="215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solidFill>
                          <a:srgbClr val="FFFFFF"/>
                        </a:solidFill>
                        <a:ln w="9525">
                          <a:solidFill>
                            <a:srgbClr val="000000"/>
                          </a:solidFill>
                          <a:miter lim="800000"/>
                          <a:headEnd/>
                          <a:tailEnd/>
                        </a:ln>
                      </wps:spPr>
                      <wps:txbx>
                        <w:txbxContent>
                          <w:p w14:paraId="5B8F12C3" w14:textId="77777777" w:rsidR="00BE03D0" w:rsidRDefault="00BE03D0" w:rsidP="00BE03D0">
                            <w:pPr>
                              <w:jc w:val="left"/>
                            </w:pPr>
                            <w:r>
                              <w:t>Ladder Selection Criteria (Based on Sample-to-Ladder Time Transform):</w:t>
                            </w:r>
                          </w:p>
                          <w:p w14:paraId="1ACF9C3B" w14:textId="77777777" w:rsidR="00BE03D0" w:rsidRDefault="00BE03D0" w:rsidP="00BE03D0">
                            <w:pPr>
                              <w:jc w:val="left"/>
                              <w:rPr>
                                <w:rFonts w:ascii="Wingdings" w:hAnsi="Wingdings" w:cs="Wingdings"/>
                                <w:sz w:val="26"/>
                                <w:szCs w:val="26"/>
                              </w:rPr>
                            </w:pPr>
                            <w:r>
                              <w:tab/>
                              <w:t>Select Most Linear Time Transform (Checked) or Lowest Error Time Transform (</w:t>
                            </w:r>
                            <w:proofErr w:type="spellStart"/>
                            <w:r>
                              <w:t>Unch</w:t>
                            </w:r>
                            <w:proofErr w:type="spellEnd"/>
                            <w:r>
                              <w:t>.)</w:t>
                            </w:r>
                            <w:r>
                              <w:tab/>
                            </w:r>
                            <w:r>
                              <w:rPr>
                                <w:rFonts w:ascii="Wingdings" w:hAnsi="Wingdings" w:cs="Wingdings"/>
                                <w:sz w:val="26"/>
                                <w:szCs w:val="26"/>
                              </w:rPr>
                              <w:t></w:t>
                            </w:r>
                          </w:p>
                          <w:p w14:paraId="29A951A9" w14:textId="77777777" w:rsidR="00BE03D0" w:rsidRDefault="00BE03D0" w:rsidP="00BE03D0">
                            <w:pPr>
                              <w:jc w:val="left"/>
                              <w:rPr>
                                <w:rFonts w:ascii="Wingdings" w:hAnsi="Wingdings" w:cs="Wingdings"/>
                                <w:sz w:val="26"/>
                                <w:szCs w:val="26"/>
                              </w:rPr>
                            </w:pPr>
                            <w:r>
                              <w:rPr>
                                <w:rFonts w:ascii="Wingdings" w:hAnsi="Wingdings" w:cs="Wingdings"/>
                                <w:sz w:val="26"/>
                                <w:szCs w:val="26"/>
                              </w:rPr>
                              <w:tab/>
                            </w:r>
                            <w:r>
                              <w:t xml:space="preserve">Enable Ladder Fit Threshold Test </w:t>
                            </w:r>
                            <w:proofErr w:type="gramStart"/>
                            <w:r>
                              <w:t>For</w:t>
                            </w:r>
                            <w:proofErr w:type="gramEnd"/>
                            <w:r>
                              <w:t xml:space="preserve"> Accurate Sizing</w:t>
                            </w:r>
                            <w:r>
                              <w:tab/>
                            </w:r>
                            <w:r>
                              <w:tab/>
                            </w:r>
                            <w:r>
                              <w:tab/>
                            </w:r>
                            <w:r>
                              <w:tab/>
                            </w:r>
                            <w:r>
                              <w:tab/>
                            </w:r>
                            <w:r>
                              <w:rPr>
                                <w:rFonts w:ascii="Wingdings" w:hAnsi="Wingdings" w:cs="Wingdings"/>
                                <w:sz w:val="26"/>
                                <w:szCs w:val="26"/>
                              </w:rPr>
                              <w:t></w:t>
                            </w:r>
                          </w:p>
                          <w:p w14:paraId="5FAE8C25" w14:textId="77777777" w:rsidR="00BE03D0" w:rsidRDefault="00BE03D0" w:rsidP="00BE03D0">
                            <w:pPr>
                              <w:ind w:firstLine="720"/>
                              <w:jc w:val="left"/>
                              <w:rPr>
                                <w:rFonts w:ascii="Wingdings" w:hAnsi="Wingdings" w:cs="Wingdings"/>
                                <w:sz w:val="26"/>
                                <w:szCs w:val="26"/>
                              </w:rPr>
                            </w:pPr>
                            <w:r>
                              <w:tab/>
                              <w:t>Most Linear Time Transform Threshold (Default = 175, 0 is ideal fit)</w:t>
                            </w:r>
                            <w:r>
                              <w:tab/>
                              <w:t xml:space="preserve">    </w:t>
                            </w:r>
                            <w:r>
                              <w:tab/>
                              <w:t>175</w:t>
                            </w:r>
                          </w:p>
                          <w:p w14:paraId="464359C8" w14:textId="77777777" w:rsidR="00BE03D0" w:rsidRPr="007516D3" w:rsidRDefault="00BE03D0" w:rsidP="00D33EFE">
                            <w:pPr>
                              <w:ind w:firstLine="720"/>
                              <w:jc w:val="left"/>
                              <w:rPr>
                                <w:rFonts w:ascii="Wingdings" w:hAnsi="Wingdings" w:cs="Wingdings"/>
                                <w:sz w:val="26"/>
                                <w:szCs w:val="26"/>
                              </w:rPr>
                            </w:pPr>
                            <w:r>
                              <w:tab/>
                              <w:t xml:space="preserve">Least Time Transform Error Threshold (Default = </w:t>
                            </w:r>
                            <w:r w:rsidR="00D33EFE">
                              <w:t>35%, 0 is ideal fit)</w:t>
                            </w:r>
                            <w:r w:rsidR="00D33EFE">
                              <w:tab/>
                            </w:r>
                            <w:r w:rsidR="00D33EFE">
                              <w:tab/>
                              <w:t xml:space="preserve"> 35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69775D" id="_x0000_s1037" type="#_x0000_t202" style="position:absolute;margin-left:0;margin-top:16.8pt;width:471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">
                <v:textbox style="mso-fit-shape-to-text:t">
                  <w:txbxContent>
                    <w:p w:rsidR="00BE03D0" w:rsidRDefault="00BE03D0" w:rsidP="00BE03D0">
                      <w:pPr>
                        <w:jc w:val="left"/>
                      </w:pPr>
                      <w:r>
                        <w:t>Ladder Selection Criteria (Based on Sample-to-Ladder Time Transform):</w:t>
                      </w:r>
                    </w:p>
                    <w:p w:rsidR="00BE03D0" w:rsidRDefault="00BE03D0" w:rsidP="00BE03D0">
                      <w:pPr>
                        <w:jc w:val="left"/>
                        <w:rPr>
                          <w:rFonts w:ascii="Wingdings" w:hAnsi="Wingdings" w:cs="Wingdings"/>
                          <w:sz w:val="26"/>
                          <w:szCs w:val="26"/>
                        </w:rPr>
                      </w:pPr>
                      <w:r>
                        <w:tab/>
                        <w:t>Select Most Linear Time Transform (Checked) or Lowest Error Time Transform (</w:t>
                      </w:r>
                      <w:proofErr w:type="spellStart"/>
                      <w:r>
                        <w:t>Unch</w:t>
                      </w:r>
                      <w:proofErr w:type="spellEnd"/>
                      <w:r>
                        <w:t>.)</w:t>
                      </w:r>
                      <w:r>
                        <w:tab/>
                      </w:r>
                      <w:r>
                        <w:rPr>
                          <w:rFonts w:ascii="Wingdings" w:hAnsi="Wingdings" w:cs="Wingdings"/>
                          <w:sz w:val="26"/>
                          <w:szCs w:val="26"/>
                        </w:rPr>
                        <w:t></w:t>
                      </w:r>
                    </w:p>
                    <w:p w:rsidR="00BE03D0" w:rsidRDefault="00BE03D0" w:rsidP="00BE03D0">
                      <w:pPr>
                        <w:jc w:val="left"/>
                        <w:rPr>
                          <w:rFonts w:ascii="Wingdings" w:hAnsi="Wingdings" w:cs="Wingdings"/>
                          <w:sz w:val="26"/>
                          <w:szCs w:val="26"/>
                        </w:rPr>
                      </w:pPr>
                      <w:r>
                        <w:rPr>
                          <w:rFonts w:ascii="Wingdings" w:hAnsi="Wingdings" w:cs="Wingdings"/>
                          <w:sz w:val="26"/>
                          <w:szCs w:val="26"/>
                        </w:rPr>
                        <w:tab/>
                      </w:r>
                      <w:r>
                        <w:t xml:space="preserve">Enable Ladder Fit Threshold Test </w:t>
                      </w:r>
                      <w:proofErr w:type="gramStart"/>
                      <w:r>
                        <w:t>For</w:t>
                      </w:r>
                      <w:proofErr w:type="gramEnd"/>
                      <w:r>
                        <w:t xml:space="preserve"> Accurate Sizing</w:t>
                      </w:r>
                      <w:r>
                        <w:tab/>
                      </w:r>
                      <w:r>
                        <w:tab/>
                      </w:r>
                      <w:r>
                        <w:tab/>
                      </w:r>
                      <w:r>
                        <w:tab/>
                      </w:r>
                      <w:r>
                        <w:tab/>
                      </w:r>
                      <w:r>
                        <w:rPr>
                          <w:rFonts w:ascii="Wingdings" w:hAnsi="Wingdings" w:cs="Wingdings"/>
                          <w:sz w:val="26"/>
                          <w:szCs w:val="26"/>
                        </w:rPr>
                        <w:t></w:t>
                      </w:r>
                    </w:p>
                    <w:p w:rsidR="00BE03D0" w:rsidRDefault="00BE03D0" w:rsidP="00BE03D0">
                      <w:pPr>
                        <w:ind w:firstLine="720"/>
                        <w:jc w:val="left"/>
                        <w:rPr>
                          <w:rFonts w:ascii="Wingdings" w:hAnsi="Wingdings" w:cs="Wingdings"/>
                          <w:sz w:val="26"/>
                          <w:szCs w:val="26"/>
                        </w:rPr>
                      </w:pPr>
                      <w:r>
                        <w:tab/>
                        <w:t>Most Linear Time Transform Threshold (Default = 175, 0 is ideal fit)</w:t>
                      </w:r>
                      <w:r>
                        <w:tab/>
                        <w:t xml:space="preserve">    </w:t>
                      </w:r>
                      <w:r>
                        <w:tab/>
                        <w:t>175</w:t>
                      </w:r>
                    </w:p>
                    <w:p w:rsidR="00BE03D0" w:rsidRPr="007516D3" w:rsidRDefault="00BE03D0" w:rsidP="00D33EFE">
                      <w:pPr>
                        <w:ind w:firstLine="720"/>
                        <w:jc w:val="left"/>
                        <w:rPr>
                          <w:rFonts w:ascii="Wingdings" w:hAnsi="Wingdings" w:cs="Wingdings"/>
                          <w:sz w:val="26"/>
                          <w:szCs w:val="26"/>
                        </w:rPr>
                      </w:pPr>
                      <w:r>
                        <w:tab/>
                        <w:t xml:space="preserve">Least Time Transform Error Threshold (Default = </w:t>
                      </w:r>
                      <w:r w:rsidR="00D33EFE">
                        <w:t>35%, 0 is ideal fit)</w:t>
                      </w:r>
                      <w:r w:rsidR="00D33EFE">
                        <w:tab/>
                      </w:r>
                      <w:r w:rsidR="00D33EFE">
                        <w:tab/>
                        <w:t xml:space="preserve"> 35</w:t>
                      </w:r>
                    </w:p>
                  </w:txbxContent>
                </v:textbox>
                <w10:wrap type="square" anchorx="margin"/>
              </v:shape>
            </w:pict>
          </mc:Fallback>
        </mc:AlternateContent>
      </w:r>
    </w:p>
    <w:p w14:paraId="44742B5C" w14:textId="5CD25A7F" w:rsidR="00D33EFE" w:rsidRDefault="00D33EFE" w:rsidP="00D33EFE">
      <w:pPr>
        <w:jc w:val="left"/>
      </w:pPr>
      <w:r>
        <w:rPr>
          <w:rStyle w:val="NormalFixedChar"/>
          <w:b/>
          <w:szCs w:val="20"/>
          <w:shd w:val="clear" w:color="auto" w:fill="C0F0C0"/>
        </w:rPr>
        <w:t>Select Most Linear Time Transform (Checked) or Lowest Error Time Transform (Unchecked)</w:t>
      </w:r>
      <w:r>
        <w:t xml:space="preserve"> – the time transform from sample to ladder that maps sample alleles into the ladder time frame can be tested for accuracy in multiple ways.  If the transform is linear, then it will also be perfectly accurate, but the reverse is not true.  An accurate transform does not have to be linear.  The most linear time transform yields the least peak distortion and, most often, yields the same ladder selection as the least error transform.</w:t>
      </w:r>
      <w:ins w:id="143" w:author="Riley, George (NIH/NLM/NCBI) [E]" w:date="2015-02-11T22:09:00Z">
        <w:r w:rsidR="002B46F2">
          <w:t xml:space="preserve">  </w:t>
        </w:r>
        <w:commentRangeStart w:id="144"/>
        <w:r w:rsidR="002B46F2" w:rsidRPr="002B46F2">
          <w:rPr>
            <w:highlight w:val="yellow"/>
          </w:rPr>
          <w:t>WHICH SHOULD THEY CHOOSE</w:t>
        </w:r>
      </w:ins>
      <w:commentRangeEnd w:id="144"/>
      <w:r w:rsidR="00B54499">
        <w:rPr>
          <w:rStyle w:val="CommentReference"/>
        </w:rPr>
        <w:commentReference w:id="144"/>
      </w:r>
      <w:ins w:id="145" w:author="Riley, George (NIH/NLM/NCBI) [E]" w:date="2015-02-11T22:09:00Z">
        <w:r w:rsidR="002B46F2" w:rsidRPr="002B46F2">
          <w:rPr>
            <w:highlight w:val="yellow"/>
          </w:rPr>
          <w:t>?</w:t>
        </w:r>
      </w:ins>
    </w:p>
    <w:p w14:paraId="37B04AE1" w14:textId="77777777" w:rsidR="00D33EFE" w:rsidRDefault="00D33EFE" w:rsidP="00D33EFE">
      <w:pPr>
        <w:jc w:val="left"/>
      </w:pPr>
    </w:p>
    <w:p w14:paraId="01356725" w14:textId="77777777" w:rsidR="00D33EFE" w:rsidRDefault="00D33EFE" w:rsidP="00D33EFE">
      <w:pPr>
        <w:jc w:val="left"/>
      </w:pPr>
      <w:r>
        <w:rPr>
          <w:rStyle w:val="NormalFixedChar"/>
          <w:b/>
          <w:szCs w:val="20"/>
          <w:shd w:val="clear" w:color="auto" w:fill="C0F0C0"/>
        </w:rPr>
        <w:t>Enable Ladder Fit Threshold Test</w:t>
      </w:r>
      <w:r>
        <w:t xml:space="preserve"> – this preset causes </w:t>
      </w:r>
      <w:r w:rsidRPr="00624D6A">
        <w:rPr>
          <w:caps/>
        </w:rPr>
        <w:t>Osiris</w:t>
      </w:r>
      <w:r>
        <w:t xml:space="preserve"> to calculate and test the sample-to-ladder fit metric.  The specific metric depends on the selection above.  If the “most linear” selection is made above, then the metric is related to the maximum second derivative of the transform.  If the “least error” selection is made above, then the metric is based on an error estimation formula which incorporates higher order derivatives and the maximum interpolation interval.  In either case, if the value exceeds the appropriate threshold specified below, then the sample receives a critical artifact warning that allele calls may not be reliable.  Default = Selected (true).</w:t>
      </w:r>
    </w:p>
    <w:p w14:paraId="78C29BE7" w14:textId="77777777" w:rsidR="00344AEE" w:rsidRDefault="00344AEE" w:rsidP="00D33EFE">
      <w:pPr>
        <w:jc w:val="left"/>
      </w:pPr>
    </w:p>
    <w:p w14:paraId="5CE3E63A" w14:textId="7E05A7C7" w:rsidR="00344AEE" w:rsidRDefault="00344AEE" w:rsidP="00344AEE">
      <w:pPr>
        <w:jc w:val="left"/>
      </w:pPr>
      <w:r>
        <w:rPr>
          <w:rStyle w:val="NormalFixedChar"/>
          <w:b/>
          <w:szCs w:val="20"/>
          <w:shd w:val="clear" w:color="auto" w:fill="C0F0C0"/>
        </w:rPr>
        <w:t>Most Linear Time Transform Threshold (Default = 175, 0 is ideal fit)</w:t>
      </w:r>
      <w:r>
        <w:t xml:space="preserve"> is a metric for measuring compatibility between (chosen) ladder and sample, based on the maximum second derivative of the time transform.  Above approximately 175, calls may be inaccurate, resulting in off-ladder calls.</w:t>
      </w:r>
    </w:p>
    <w:p w14:paraId="2E042772" w14:textId="5268D6AC" w:rsidR="00D33EFE" w:rsidRDefault="00D33EFE" w:rsidP="00D33EFE">
      <w:pPr>
        <w:jc w:val="left"/>
      </w:pPr>
    </w:p>
    <w:p w14:paraId="706A1B39" w14:textId="50DAB122" w:rsidR="00D33EFE" w:rsidRDefault="00344AEE" w:rsidP="00D33EFE">
      <w:pPr>
        <w:jc w:val="left"/>
        <w:rPr>
          <w:ins w:id="146" w:author="Riley, George (NIH/NLM/NCBI) [E]" w:date="2015-02-12T12:59:00Z"/>
        </w:rPr>
      </w:pPr>
      <w:r>
        <w:rPr>
          <w:rStyle w:val="NormalFixedChar"/>
          <w:b/>
          <w:szCs w:val="20"/>
          <w:shd w:val="clear" w:color="auto" w:fill="C0F0C0"/>
        </w:rPr>
        <w:t>Least Time Transform Error Threshold (Default = 35%, 0 is ideal fit)</w:t>
      </w:r>
      <w:r w:rsidR="00D33EFE">
        <w:t xml:space="preserve"> – </w:t>
      </w:r>
      <w:r>
        <w:t>is a metric for measuring compatibility between (chosen) ladder and sample, based on the maximum error of the time transform in base pairs.  Above approximately 35% of a base pair, calls may be inaccurate, resulting in off-ladder calls.</w:t>
      </w:r>
    </w:p>
    <w:p w14:paraId="2918A79C" w14:textId="77777777" w:rsidR="0068346E" w:rsidRDefault="0068346E" w:rsidP="00D33EFE">
      <w:pPr>
        <w:jc w:val="left"/>
      </w:pPr>
    </w:p>
    <w:p w14:paraId="31A35F9B" w14:textId="70CA4063" w:rsidR="00BE03D0" w:rsidRDefault="0068346E" w:rsidP="007921A5">
      <w:pPr>
        <w:jc w:val="left"/>
      </w:pPr>
      <w:r>
        <w:rPr>
          <w:noProof/>
        </w:rPr>
        <mc:AlternateContent>
          <mc:Choice Requires="wps">
            <w:drawing>
              <wp:anchor distT="45720" distB="45720" distL="114300" distR="114300" simplePos="0" relativeHeight="251683840" behindDoc="0" locked="0" layoutInCell="1" allowOverlap="1" wp14:anchorId="0B38A20F" wp14:editId="4C916EA0">
                <wp:simplePos x="0" y="0"/>
                <wp:positionH relativeFrom="margin">
                  <wp:posOffset>64770</wp:posOffset>
                </wp:positionH>
                <wp:positionV relativeFrom="paragraph">
                  <wp:posOffset>266700</wp:posOffset>
                </wp:positionV>
                <wp:extent cx="5981700" cy="642620"/>
                <wp:effectExtent l="0" t="0" r="19050" b="241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642620"/>
                        </a:xfrm>
                        <a:prstGeom prst="rect">
                          <a:avLst/>
                        </a:prstGeom>
                        <a:solidFill>
                          <a:srgbClr val="FFFFFF"/>
                        </a:solidFill>
                        <a:ln w="9525">
                          <a:solidFill>
                            <a:srgbClr val="000000"/>
                          </a:solidFill>
                          <a:miter lim="800000"/>
                          <a:headEnd/>
                          <a:tailEnd/>
                        </a:ln>
                      </wps:spPr>
                      <wps:txbx>
                        <w:txbxContent>
                          <w:p w14:paraId="31E2C777" w14:textId="77777777" w:rsidR="00344AEE" w:rsidRDefault="00344AEE" w:rsidP="00344AEE">
                            <w:pPr>
                              <w:jc w:val="left"/>
                            </w:pPr>
                            <w:r>
                              <w:t>Enable Residual Displacement Allele Validation Test</w:t>
                            </w:r>
                            <w:r>
                              <w:tab/>
                            </w:r>
                            <w:r>
                              <w:tab/>
                            </w:r>
                            <w:r>
                              <w:tab/>
                            </w:r>
                            <w:r>
                              <w:tab/>
                            </w:r>
                            <w:r>
                              <w:tab/>
                            </w:r>
                            <w:r>
                              <w:tab/>
                            </w:r>
                            <w:r>
                              <w:rPr>
                                <w:rFonts w:ascii="Wingdings" w:hAnsi="Wingdings" w:cs="Wingdings"/>
                                <w:sz w:val="26"/>
                                <w:szCs w:val="26"/>
                              </w:rPr>
                              <w:t></w:t>
                            </w:r>
                          </w:p>
                          <w:p w14:paraId="640AF81F" w14:textId="77777777" w:rsidR="00344AEE" w:rsidRDefault="00344AEE" w:rsidP="00344AEE">
                            <w:pPr>
                              <w:jc w:val="left"/>
                              <w:rPr>
                                <w:rFonts w:ascii="Wingdings" w:hAnsi="Wingdings" w:cs="Wingdings"/>
                                <w:sz w:val="26"/>
                                <w:szCs w:val="26"/>
                              </w:rPr>
                            </w:pPr>
                            <w:r>
                              <w:tab/>
                            </w:r>
                            <w:r w:rsidR="00B0007E">
                              <w:t>Max % BP f</w:t>
                            </w:r>
                            <w:r>
                              <w:t>or Residual Displacement Test (Default = 17% BP)</w:t>
                            </w:r>
                            <w:r>
                              <w:tab/>
                            </w:r>
                            <w:r>
                              <w:tab/>
                            </w:r>
                            <w:r>
                              <w:tab/>
                            </w:r>
                            <w:r>
                              <w:tab/>
                              <w:t xml:space="preserve">   17</w:t>
                            </w:r>
                          </w:p>
                          <w:p w14:paraId="13DD9994" w14:textId="77777777" w:rsidR="00344AEE" w:rsidRPr="007516D3" w:rsidRDefault="00344AEE" w:rsidP="00B0007E">
                            <w:pPr>
                              <w:jc w:val="left"/>
                              <w:rPr>
                                <w:rFonts w:ascii="Wingdings" w:hAnsi="Wingdings" w:cs="Wingdings"/>
                                <w:sz w:val="26"/>
                                <w:szCs w:val="26"/>
                              </w:rPr>
                            </w:pPr>
                            <w:r>
                              <w:rPr>
                                <w:rFonts w:ascii="Wingdings" w:hAnsi="Wingdings" w:cs="Wingdings"/>
                                <w:sz w:val="26"/>
                                <w:szCs w:val="26"/>
                              </w:rPr>
                              <w:tab/>
                            </w:r>
                            <w:r w:rsidR="00B0007E">
                              <w:t>Make Excessive Residual Displacement Message Critical</w:t>
                            </w:r>
                            <w:r>
                              <w:tab/>
                            </w:r>
                            <w:r>
                              <w:tab/>
                            </w:r>
                            <w:r>
                              <w:tab/>
                            </w:r>
                            <w:r>
                              <w:tab/>
                            </w:r>
                            <w:r>
                              <w:tab/>
                            </w:r>
                            <w:r w:rsidR="00B0007E">
                              <w:rPr>
                                <w:rFonts w:ascii="Wingdings" w:hAnsi="Wingdings" w:cs="Wingdings"/>
                                <w:sz w:val="26"/>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38A20F" id="_x0000_s1038" type="#_x0000_t202" style="position:absolute;margin-left:5.1pt;margin-top:21pt;width:471pt;height:50.6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">
                <v:textbox style="mso-fit-shape-to-text:t">
                  <w:txbxContent>
                    <w:p w14:paraId="31E2C777" w14:textId="77777777" w:rsidR="00344AEE" w:rsidRDefault="00344AEE" w:rsidP="00344AEE">
                      <w:pPr>
                        <w:jc w:val="left"/>
                      </w:pPr>
                      <w:bookmarkStart w:id="127" w:name="_GoBack"/>
                      <w:r>
                        <w:t>Enable Residual Displacement Allele Validation Test</w:t>
                      </w:r>
                      <w:r>
                        <w:tab/>
                      </w:r>
                      <w:r>
                        <w:tab/>
                      </w:r>
                      <w:r>
                        <w:tab/>
                      </w:r>
                      <w:r>
                        <w:tab/>
                      </w:r>
                      <w:r>
                        <w:tab/>
                      </w:r>
                      <w:r>
                        <w:tab/>
                      </w:r>
                      <w:r>
                        <w:rPr>
                          <w:rFonts w:ascii="Wingdings" w:hAnsi="Wingdings" w:cs="Wingdings"/>
                          <w:sz w:val="26"/>
                          <w:szCs w:val="26"/>
                        </w:rPr>
                        <w:t></w:t>
                      </w:r>
                    </w:p>
                    <w:p w14:paraId="640AF81F" w14:textId="77777777" w:rsidR="00344AEE" w:rsidRDefault="00344AEE" w:rsidP="00344AEE">
                      <w:pPr>
                        <w:jc w:val="left"/>
                        <w:rPr>
                          <w:rFonts w:ascii="Wingdings" w:hAnsi="Wingdings" w:cs="Wingdings"/>
                          <w:sz w:val="26"/>
                          <w:szCs w:val="26"/>
                        </w:rPr>
                      </w:pPr>
                      <w:r>
                        <w:tab/>
                      </w:r>
                      <w:r w:rsidR="00B0007E">
                        <w:t>Max % BP f</w:t>
                      </w:r>
                      <w:r>
                        <w:t>or Residual Displacement Test (Default = 17% BP)</w:t>
                      </w:r>
                      <w:r>
                        <w:tab/>
                      </w:r>
                      <w:r>
                        <w:tab/>
                      </w:r>
                      <w:r>
                        <w:tab/>
                      </w:r>
                      <w:r>
                        <w:tab/>
                        <w:t xml:space="preserve">   17</w:t>
                      </w:r>
                    </w:p>
                    <w:p w14:paraId="13DD9994" w14:textId="77777777" w:rsidR="00344AEE" w:rsidRPr="007516D3" w:rsidRDefault="00344AEE" w:rsidP="00B0007E">
                      <w:pPr>
                        <w:jc w:val="left"/>
                        <w:rPr>
                          <w:rFonts w:ascii="Wingdings" w:hAnsi="Wingdings" w:cs="Wingdings"/>
                          <w:sz w:val="26"/>
                          <w:szCs w:val="26"/>
                        </w:rPr>
                      </w:pPr>
                      <w:r>
                        <w:rPr>
                          <w:rFonts w:ascii="Wingdings" w:hAnsi="Wingdings" w:cs="Wingdings"/>
                          <w:sz w:val="26"/>
                          <w:szCs w:val="26"/>
                        </w:rPr>
                        <w:tab/>
                      </w:r>
                      <w:r w:rsidR="00B0007E">
                        <w:t>Make Excessive Residual Displacement Message Critical</w:t>
                      </w:r>
                      <w:r>
                        <w:tab/>
                      </w:r>
                      <w:r>
                        <w:tab/>
                      </w:r>
                      <w:r>
                        <w:tab/>
                      </w:r>
                      <w:r>
                        <w:tab/>
                      </w:r>
                      <w:r>
                        <w:tab/>
                      </w:r>
                      <w:r w:rsidR="00B0007E">
                        <w:rPr>
                          <w:rFonts w:ascii="Wingdings" w:hAnsi="Wingdings" w:cs="Wingdings"/>
                          <w:sz w:val="26"/>
                          <w:szCs w:val="26"/>
                        </w:rPr>
                        <w:t></w:t>
                      </w:r>
                      <w:bookmarkEnd w:id="127"/>
                    </w:p>
                  </w:txbxContent>
                </v:textbox>
                <w10:wrap type="square" anchorx="margin"/>
              </v:shape>
            </w:pict>
          </mc:Fallback>
        </mc:AlternateContent>
      </w:r>
    </w:p>
    <w:p w14:paraId="47387960" w14:textId="4F55DF59" w:rsidR="00BE03D0" w:rsidRDefault="00BE03D0" w:rsidP="007921A5">
      <w:pPr>
        <w:jc w:val="left"/>
      </w:pPr>
    </w:p>
    <w:p w14:paraId="5C953E73" w14:textId="4B3E650A" w:rsidR="00BE03D0" w:rsidRDefault="0068346E" w:rsidP="007921A5">
      <w:pPr>
        <w:jc w:val="left"/>
      </w:pPr>
      <w:ins w:id="147" w:author="Riley, George (NIH/NLM/NCBI) [E]" w:date="2015-02-12T12:16:00Z">
        <w:r>
          <w:t>“Residual” is the migration difference between the sample and ladder peaks, sometimes called shifting.  Residual Displacement is the difference in Residual between two peaks in a locus.</w:t>
        </w:r>
      </w:ins>
      <w:ins w:id="148" w:author="Riley, George (NIH/NLM/NCBI) [E]" w:date="2015-02-12T12:17:00Z">
        <w:r w:rsidRPr="0068346E">
          <w:t xml:space="preserve"> </w:t>
        </w:r>
        <w:r>
          <w:t xml:space="preserve"> </w:t>
        </w:r>
      </w:ins>
      <w:moveToRangeStart w:id="149" w:author="Riley, George (NIH/NLM/NCBI) [E]" w:date="2015-02-12T12:17:00Z" w:name="move411506795"/>
      <w:moveTo w:id="150" w:author="Riley, George (NIH/NLM/NCBI) [E]" w:date="2015-02-12T12:17:00Z">
        <w:r>
          <w:t>When peaks in a locus shift, causing residual, they typically all shift in the same direction with a similar magnitude.  Peaks with a significantly different magnitude of residual may be artifactual.  OSIRIS uses this difference with other metrics to determine artifacts.</w:t>
        </w:r>
      </w:moveTo>
      <w:moveToRangeEnd w:id="149"/>
    </w:p>
    <w:p w14:paraId="56E70985" w14:textId="77777777" w:rsidR="005B738E" w:rsidRDefault="005B738E" w:rsidP="005B738E">
      <w:pPr>
        <w:jc w:val="left"/>
      </w:pPr>
    </w:p>
    <w:p w14:paraId="6489B52A" w14:textId="0D437734" w:rsidR="00B0007E" w:rsidRDefault="00B0007E" w:rsidP="00B0007E">
      <w:pPr>
        <w:jc w:val="left"/>
      </w:pPr>
      <w:r>
        <w:rPr>
          <w:rStyle w:val="NormalFixedChar"/>
          <w:b/>
          <w:szCs w:val="20"/>
          <w:shd w:val="clear" w:color="auto" w:fill="C0F0C0"/>
        </w:rPr>
        <w:t>Enable Residual Displacement Allele Validation Test</w:t>
      </w:r>
      <w:r>
        <w:t xml:space="preserve"> – </w:t>
      </w:r>
      <w:ins w:id="151" w:author="Riley, George (NIH/NLM/NCBI) [E]" w:date="2015-02-12T08:31:00Z">
        <w:r w:rsidR="005B738E">
          <w:t xml:space="preserve">This can reduce </w:t>
        </w:r>
      </w:ins>
      <w:ins w:id="152" w:author="Riley, George (NIH/NLM/NCBI) [E]" w:date="2015-02-12T08:32:00Z">
        <w:r w:rsidR="005B738E">
          <w:t xml:space="preserve">the amount of editing required by </w:t>
        </w:r>
      </w:ins>
      <w:ins w:id="153" w:author="Riley, George (NIH/NLM/NCBI) [E]" w:date="2015-02-12T08:33:00Z">
        <w:r w:rsidR="005B738E">
          <w:t>reducing</w:t>
        </w:r>
      </w:ins>
      <w:ins w:id="154" w:author="Riley, George (NIH/NLM/NCBI) [E]" w:date="2015-02-12T08:32:00Z">
        <w:r w:rsidR="005B738E">
          <w:t xml:space="preserve"> the</w:t>
        </w:r>
      </w:ins>
      <w:ins w:id="155" w:author="Riley, George (NIH/NLM/NCBI) [E]" w:date="2015-02-12T08:31:00Z">
        <w:r w:rsidR="005B738E">
          <w:t xml:space="preserve"> number of artifacts that </w:t>
        </w:r>
      </w:ins>
      <w:ins w:id="156" w:author="Riley, George (NIH/NLM/NCBI) [E]" w:date="2015-02-12T08:32:00Z">
        <w:r w:rsidR="005B738E">
          <w:t>receive</w:t>
        </w:r>
      </w:ins>
      <w:ins w:id="157" w:author="Riley, George (NIH/NLM/NCBI) [E]" w:date="2015-02-12T08:31:00Z">
        <w:r w:rsidR="005B738E">
          <w:t xml:space="preserve"> </w:t>
        </w:r>
      </w:ins>
      <w:ins w:id="158" w:author="Riley, George (NIH/NLM/NCBI) [E]" w:date="2015-02-12T08:32:00Z">
        <w:r w:rsidR="005B738E">
          <w:t>an allele</w:t>
        </w:r>
      </w:ins>
      <w:ins w:id="159" w:author="Riley, George (NIH/NLM/NCBI) [E]" w:date="2015-02-12T08:33:00Z">
        <w:r w:rsidR="005B738E">
          <w:t xml:space="preserve"> </w:t>
        </w:r>
      </w:ins>
      <w:ins w:id="160" w:author="Riley, George (NIH/NLM/NCBI) [E]" w:date="2015-02-12T08:32:00Z">
        <w:r w:rsidR="005B738E">
          <w:t xml:space="preserve">call.  </w:t>
        </w:r>
      </w:ins>
      <w:r w:rsidR="005B738E">
        <w:t xml:space="preserve">This </w:t>
      </w:r>
      <w:del w:id="161" w:author="Riley, George (NIH/NLM/NCBI) [E]" w:date="2015-02-12T08:32:00Z">
        <w:r w:rsidDel="005B738E">
          <w:delText xml:space="preserve">preset </w:delText>
        </w:r>
      </w:del>
      <w:ins w:id="162" w:author="Riley, George (NIH/NLM/NCBI) [E]" w:date="2015-02-12T08:32:00Z">
        <w:r w:rsidR="005B738E">
          <w:t xml:space="preserve">setting </w:t>
        </w:r>
      </w:ins>
      <w:r>
        <w:t xml:space="preserve">causes </w:t>
      </w:r>
      <w:r>
        <w:lastRenderedPageBreak/>
        <w:t>OSIRIS to perform the residual displacement allele validation test using the %BP threshold specified above.  This test</w:t>
      </w:r>
      <w:ins w:id="163" w:author="Riley, George (NIH/NLM/NCBI) [E]" w:date="2015-02-12T08:27:00Z">
        <w:r w:rsidR="005B738E">
          <w:t>, which</w:t>
        </w:r>
      </w:ins>
      <w:r>
        <w:t xml:space="preserve"> operates independently within each locus</w:t>
      </w:r>
      <w:ins w:id="164" w:author="Riley, George (NIH/NLM/NCBI) [E]" w:date="2015-02-12T08:27:00Z">
        <w:r w:rsidR="005B738E">
          <w:t>,</w:t>
        </w:r>
      </w:ins>
      <w:r>
        <w:t xml:space="preserve"> </w:t>
      </w:r>
      <w:del w:id="165" w:author="Riley, George (NIH/NLM/NCBI) [E]" w:date="2015-02-12T08:27:00Z">
        <w:r w:rsidDel="005B738E">
          <w:delText xml:space="preserve">and </w:delText>
        </w:r>
      </w:del>
      <w:r>
        <w:t>measures the displacement of each locus peak residual from the residual of a calculated valid locus peak.  Excessive residual displacement indicates a peak that did not migrate with the true allelic peaks.  Such peaks are marked with an artifact and</w:t>
      </w:r>
      <w:ins w:id="166" w:author="Goor, Robert (NIH/NLM/NCBI) [E]" w:date="2015-02-12T15:15:00Z">
        <w:r w:rsidR="00C22006" w:rsidRPr="00C22006">
          <w:rPr>
            <w:color w:val="FF0000"/>
            <w:rPrChange w:id="167" w:author="Goor, Robert (NIH/NLM/NCBI) [E]" w:date="2015-02-12T15:16:00Z">
              <w:rPr/>
            </w:rPrChange>
          </w:rPr>
          <w:t>, if reported</w:t>
        </w:r>
      </w:ins>
      <w:del w:id="168" w:author="Goor, Robert (NIH/NLM/NCBI) [E]" w:date="2015-02-12T15:15:00Z">
        <w:r w:rsidR="00C22006" w:rsidRPr="00C22006" w:rsidDel="00C22006">
          <w:rPr>
            <w:color w:val="FF0000"/>
            <w:rPrChange w:id="169" w:author="Goor, Robert (NIH/NLM/NCBI) [E]" w:date="2015-02-12T15:16:00Z">
              <w:rPr/>
            </w:rPrChange>
          </w:rPr>
          <w:delText xml:space="preserve">, </w:delText>
        </w:r>
      </w:del>
      <w:ins w:id="170" w:author="Goor, Robert (NIH/NLM/NCBI) [E]" w:date="2015-02-12T15:14:00Z">
        <w:r w:rsidR="00C22006" w:rsidRPr="00C22006">
          <w:rPr>
            <w:color w:val="FF0000"/>
            <w:rPrChange w:id="171" w:author="Goor, Robert (NIH/NLM/NCBI) [E]" w:date="2015-02-12T15:16:00Z">
              <w:rPr/>
            </w:rPrChange>
          </w:rPr>
          <w:t>,</w:t>
        </w:r>
      </w:ins>
      <w:r w:rsidRPr="00C22006">
        <w:rPr>
          <w:color w:val="FF0000"/>
          <w:rPrChange w:id="172" w:author="Goor, Robert (NIH/NLM/NCBI) [E]" w:date="2015-02-12T15:16:00Z">
            <w:rPr/>
          </w:rPrChange>
        </w:rPr>
        <w:t xml:space="preserve"> </w:t>
      </w:r>
      <w:r>
        <w:t xml:space="preserve">are not called as alleles.  </w:t>
      </w:r>
      <w:del w:id="173" w:author="Riley, George (NIH/NLM/NCBI) [E]" w:date="2015-02-12T08:30:00Z">
        <w:r w:rsidDel="005B738E">
          <w:delText>Furthermore</w:delText>
        </w:r>
      </w:del>
      <w:ins w:id="174" w:author="Riley, George (NIH/NLM/NCBI) [E]" w:date="2015-02-12T08:30:00Z">
        <w:r w:rsidR="005B738E">
          <w:t>However</w:t>
        </w:r>
      </w:ins>
      <w:r>
        <w:t>, the artifact is only reported if one or more of the following artifacts is also detected for the peak:  curve fit marginal, curve fit unacceptable, spike, blob, width unexpectedly high or low, or crater or poor morphology.  Default = Unselected (false).</w:t>
      </w:r>
      <w:r w:rsidRPr="00624D6A">
        <w:t xml:space="preserve"> </w:t>
      </w:r>
      <w:r>
        <w:t xml:space="preserve"> This helps to reduce the number of artifact peaks that receive an allele call.  The user may re-enable the allele call on those uncalled peaks.</w:t>
      </w:r>
    </w:p>
    <w:p w14:paraId="11F801F9" w14:textId="77777777" w:rsidR="00B0007E" w:rsidRDefault="00B0007E" w:rsidP="00B0007E">
      <w:pPr>
        <w:jc w:val="left"/>
      </w:pPr>
    </w:p>
    <w:p w14:paraId="72706EA4" w14:textId="022ACD61" w:rsidR="00B0007E" w:rsidRDefault="00B0007E" w:rsidP="00B0007E">
      <w:pPr>
        <w:jc w:val="left"/>
      </w:pPr>
      <w:r>
        <w:rPr>
          <w:rStyle w:val="NormalFixedChar"/>
          <w:b/>
          <w:szCs w:val="20"/>
          <w:shd w:val="clear" w:color="auto" w:fill="C0F0C0"/>
        </w:rPr>
        <w:t>Max % BP for Residual Displacement Test (Default = 17% BP)</w:t>
      </w:r>
      <w:r>
        <w:t xml:space="preserve"> is the acceptable size difference between the residuals of a known valid peak in a locus and any other locus peak.  Peaks with excessive residual displacement will not be called as alleles.  A known valid peak is either the tallest peak or the next tallest (if at least half the height of the tallest) subject to the absence of certain artifacts, including pull-up and unacceptable curve fit.  </w:t>
      </w:r>
      <w:moveFromRangeStart w:id="175" w:author="Riley, George (NIH/NLM/NCBI) [E]" w:date="2015-02-12T12:17:00Z" w:name="move411506795"/>
      <w:moveFrom w:id="176" w:author="Riley, George (NIH/NLM/NCBI) [E]" w:date="2015-02-12T12:17:00Z">
        <w:r w:rsidDel="0068346E">
          <w:t>When peaks in a locus shift, causing residual, they typically all shift in the same direction with a similar magnitude.  Peaks with a significantly different magnitude of residual may be artifactual.  OSIRIS uses this difference with other metrics to determine artifacts.</w:t>
        </w:r>
      </w:moveFrom>
      <w:moveFromRangeEnd w:id="175"/>
    </w:p>
    <w:p w14:paraId="5E518AD4" w14:textId="77777777" w:rsidR="00B0007E" w:rsidRDefault="00B0007E" w:rsidP="00B0007E">
      <w:pPr>
        <w:jc w:val="left"/>
      </w:pPr>
    </w:p>
    <w:p w14:paraId="7947CD97" w14:textId="77777777" w:rsidR="00BE03D0" w:rsidRDefault="00B0007E" w:rsidP="00B0007E">
      <w:pPr>
        <w:jc w:val="left"/>
      </w:pPr>
      <w:r>
        <w:rPr>
          <w:rStyle w:val="NormalFixedChar"/>
          <w:b/>
          <w:szCs w:val="20"/>
          <w:shd w:val="clear" w:color="auto" w:fill="C0F0C0"/>
        </w:rPr>
        <w:t>Make Excessive Residual Displacement Message Critical</w:t>
      </w:r>
      <w:r>
        <w:t xml:space="preserve"> – this preset applies only if the residual displacement test is enabled.  See above.  If selected, a peak with an excessive residual displacement is given a critical artifact.  If not selected, the artifact is non-critical.  Default = Unselected (false).</w:t>
      </w:r>
    </w:p>
    <w:p w14:paraId="52A70D3F" w14:textId="77777777" w:rsidR="00344AEE" w:rsidRDefault="00344AEE" w:rsidP="007921A5">
      <w:pPr>
        <w:jc w:val="left"/>
      </w:pPr>
    </w:p>
    <w:p w14:paraId="2C6D5A59" w14:textId="77777777" w:rsidR="00344AEE" w:rsidRDefault="00344AEE" w:rsidP="007921A5">
      <w:pPr>
        <w:jc w:val="left"/>
      </w:pPr>
    </w:p>
    <w:p w14:paraId="7A2FE35E" w14:textId="77777777" w:rsidR="00344AEE" w:rsidRDefault="00E37856" w:rsidP="007921A5">
      <w:pPr>
        <w:jc w:val="left"/>
      </w:pPr>
      <w:r>
        <w:rPr>
          <w:noProof/>
        </w:rPr>
        <mc:AlternateContent>
          <mc:Choice Requires="wps">
            <w:drawing>
              <wp:anchor distT="45720" distB="45720" distL="114300" distR="114300" simplePos="0" relativeHeight="251685888" behindDoc="0" locked="0" layoutInCell="1" allowOverlap="1" wp14:anchorId="2561C8D9" wp14:editId="3362F66A">
                <wp:simplePos x="0" y="0"/>
                <wp:positionH relativeFrom="margin">
                  <wp:posOffset>0</wp:posOffset>
                </wp:positionH>
                <wp:positionV relativeFrom="paragraph">
                  <wp:posOffset>212725</wp:posOffset>
                </wp:positionV>
                <wp:extent cx="5981700" cy="1404620"/>
                <wp:effectExtent l="0" t="0" r="19050" b="2159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solidFill>
                          <a:srgbClr val="FFFFFF"/>
                        </a:solidFill>
                        <a:ln w="9525">
                          <a:solidFill>
                            <a:srgbClr val="000000"/>
                          </a:solidFill>
                          <a:miter lim="800000"/>
                          <a:headEnd/>
                          <a:tailEnd/>
                        </a:ln>
                      </wps:spPr>
                      <wps:txbx>
                        <w:txbxContent>
                          <w:p w14:paraId="2F585AC9" w14:textId="77777777" w:rsidR="00E37856" w:rsidRDefault="00E37856" w:rsidP="00E37856">
                            <w:pPr>
                              <w:jc w:val="left"/>
                            </w:pPr>
                            <w:r>
                              <w:t xml:space="preserve">Disable Low Level Height Filters </w:t>
                            </w:r>
                            <w:proofErr w:type="gramStart"/>
                            <w:r>
                              <w:t>For</w:t>
                            </w:r>
                            <w:proofErr w:type="gramEnd"/>
                            <w:r>
                              <w:t xml:space="preserve"> Known Mixtures</w:t>
                            </w:r>
                            <w:r>
                              <w:tab/>
                            </w:r>
                            <w:r>
                              <w:tab/>
                            </w:r>
                            <w:r>
                              <w:tab/>
                            </w:r>
                            <w:r>
                              <w:tab/>
                            </w:r>
                            <w:r>
                              <w:tab/>
                            </w:r>
                            <w:r>
                              <w:tab/>
                            </w:r>
                            <w:r>
                              <w:rPr>
                                <w:rFonts w:ascii="Wingdings" w:hAnsi="Wingdings" w:cs="Wingdings"/>
                                <w:sz w:val="26"/>
                                <w:szCs w:val="26"/>
                              </w:rPr>
                              <w:t></w:t>
                            </w:r>
                          </w:p>
                          <w:p w14:paraId="6B9FA22A" w14:textId="77777777" w:rsidR="00E37856" w:rsidRDefault="00E37856" w:rsidP="00E37856">
                            <w:pPr>
                              <w:jc w:val="left"/>
                              <w:rPr>
                                <w:rFonts w:ascii="Wingdings" w:hAnsi="Wingdings" w:cs="Wingdings"/>
                                <w:sz w:val="26"/>
                                <w:szCs w:val="26"/>
                              </w:rPr>
                            </w:pPr>
                            <w:r>
                              <w:tab/>
                              <w:t>Disable Fractional Filter</w:t>
                            </w:r>
                            <w:r>
                              <w:tab/>
                            </w:r>
                            <w:r>
                              <w:tab/>
                            </w:r>
                            <w:r>
                              <w:tab/>
                            </w:r>
                            <w:r>
                              <w:tab/>
                            </w:r>
                            <w:r>
                              <w:tab/>
                            </w:r>
                            <w:r>
                              <w:tab/>
                            </w:r>
                            <w:r>
                              <w:tab/>
                            </w:r>
                            <w:r>
                              <w:tab/>
                            </w:r>
                            <w:r>
                              <w:tab/>
                            </w:r>
                            <w:r>
                              <w:rPr>
                                <w:rFonts w:ascii="Wingdings" w:hAnsi="Wingdings" w:cs="Wingdings"/>
                                <w:sz w:val="26"/>
                                <w:szCs w:val="26"/>
                              </w:rPr>
                              <w:t></w:t>
                            </w:r>
                          </w:p>
                          <w:p w14:paraId="661D1A98" w14:textId="77777777" w:rsidR="00E37856" w:rsidRDefault="00E37856" w:rsidP="00E37856">
                            <w:pPr>
                              <w:jc w:val="left"/>
                              <w:rPr>
                                <w:rFonts w:ascii="Wingdings" w:hAnsi="Wingdings" w:cs="Wingdings"/>
                                <w:sz w:val="26"/>
                                <w:szCs w:val="26"/>
                              </w:rPr>
                            </w:pPr>
                            <w:r>
                              <w:rPr>
                                <w:rFonts w:ascii="Wingdings" w:hAnsi="Wingdings" w:cs="Wingdings"/>
                                <w:sz w:val="26"/>
                                <w:szCs w:val="26"/>
                              </w:rPr>
                              <w:tab/>
                            </w:r>
                            <w:r>
                              <w:t>Disable Pull-up Fractional Filter</w:t>
                            </w:r>
                            <w:r>
                              <w:tab/>
                            </w:r>
                            <w:r>
                              <w:tab/>
                            </w:r>
                            <w:r>
                              <w:tab/>
                            </w:r>
                            <w:r>
                              <w:tab/>
                            </w:r>
                            <w:r>
                              <w:tab/>
                            </w:r>
                            <w:r>
                              <w:tab/>
                            </w:r>
                            <w:r>
                              <w:tab/>
                            </w:r>
                            <w:r>
                              <w:tab/>
                            </w:r>
                            <w:r>
                              <w:rPr>
                                <w:rFonts w:ascii="Wingdings" w:hAnsi="Wingdings" w:cs="Wingdings"/>
                                <w:sz w:val="26"/>
                                <w:szCs w:val="26"/>
                              </w:rPr>
                              <w:t></w:t>
                            </w:r>
                          </w:p>
                          <w:p w14:paraId="05922472" w14:textId="77777777" w:rsidR="00E37856" w:rsidRDefault="00E37856" w:rsidP="00E37856">
                            <w:pPr>
                              <w:ind w:firstLine="720"/>
                              <w:jc w:val="left"/>
                              <w:rPr>
                                <w:rFonts w:ascii="Wingdings" w:hAnsi="Wingdings" w:cs="Wingdings"/>
                                <w:sz w:val="26"/>
                                <w:szCs w:val="26"/>
                              </w:rPr>
                            </w:pPr>
                            <w:r>
                              <w:t>Disable Stutter Filter</w:t>
                            </w:r>
                            <w:r>
                              <w:tab/>
                            </w:r>
                            <w:r>
                              <w:tab/>
                            </w:r>
                            <w:r>
                              <w:tab/>
                            </w:r>
                            <w:r>
                              <w:tab/>
                            </w:r>
                            <w:r>
                              <w:tab/>
                            </w:r>
                            <w:r>
                              <w:tab/>
                            </w:r>
                            <w:r>
                              <w:tab/>
                            </w:r>
                            <w:r>
                              <w:tab/>
                            </w:r>
                            <w:r>
                              <w:tab/>
                            </w:r>
                            <w:r>
                              <w:rPr>
                                <w:rFonts w:ascii="Wingdings" w:hAnsi="Wingdings" w:cs="Wingdings"/>
                                <w:sz w:val="26"/>
                                <w:szCs w:val="26"/>
                              </w:rPr>
                              <w:t></w:t>
                            </w:r>
                          </w:p>
                          <w:p w14:paraId="528CDA1E" w14:textId="77777777" w:rsidR="00E37856" w:rsidRPr="007516D3" w:rsidRDefault="00E37856" w:rsidP="00E37856">
                            <w:pPr>
                              <w:ind w:firstLine="720"/>
                              <w:jc w:val="left"/>
                              <w:rPr>
                                <w:rFonts w:ascii="Wingdings" w:hAnsi="Wingdings" w:cs="Wingdings"/>
                                <w:sz w:val="26"/>
                                <w:szCs w:val="26"/>
                              </w:rPr>
                            </w:pPr>
                            <w:r>
                              <w:t>Disable Adenylation Filter</w:t>
                            </w:r>
                            <w:r>
                              <w:tab/>
                            </w:r>
                            <w:r>
                              <w:tab/>
                            </w:r>
                            <w:r>
                              <w:tab/>
                            </w:r>
                            <w:r>
                              <w:tab/>
                            </w:r>
                            <w:r>
                              <w:tab/>
                            </w:r>
                            <w:r>
                              <w:tab/>
                            </w:r>
                            <w:r>
                              <w:tab/>
                            </w:r>
                            <w:r>
                              <w:tab/>
                            </w:r>
                            <w:r>
                              <w:rPr>
                                <w:rFonts w:ascii="Wingdings" w:hAnsi="Wingdings" w:cs="Wingdings"/>
                                <w:sz w:val="26"/>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FC55BD" id="_x0000_s1039" type="#_x0000_t202" style="position:absolute;margin-left:0;margin-top:16.75pt;width:471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">
                <v:textbox style="mso-fit-shape-to-text:t">
                  <w:txbxContent>
                    <w:p w:rsidR="00E37856" w:rsidRDefault="00E37856" w:rsidP="00E37856">
                      <w:pPr>
                        <w:jc w:val="left"/>
                      </w:pPr>
                      <w:r>
                        <w:t xml:space="preserve">Disable Low Level Height Filters </w:t>
                      </w:r>
                      <w:proofErr w:type="gramStart"/>
                      <w:r>
                        <w:t>For</w:t>
                      </w:r>
                      <w:proofErr w:type="gramEnd"/>
                      <w:r>
                        <w:t xml:space="preserve"> Known Mixtures</w:t>
                      </w:r>
                      <w:r>
                        <w:tab/>
                      </w:r>
                      <w:r>
                        <w:tab/>
                      </w:r>
                      <w:r>
                        <w:tab/>
                      </w:r>
                      <w:r>
                        <w:tab/>
                      </w:r>
                      <w:r>
                        <w:tab/>
                      </w:r>
                      <w:r>
                        <w:tab/>
                      </w:r>
                      <w:r>
                        <w:rPr>
                          <w:rFonts w:ascii="Wingdings" w:hAnsi="Wingdings" w:cs="Wingdings"/>
                          <w:sz w:val="26"/>
                          <w:szCs w:val="26"/>
                        </w:rPr>
                        <w:t></w:t>
                      </w:r>
                    </w:p>
                    <w:p w:rsidR="00E37856" w:rsidRDefault="00E37856" w:rsidP="00E37856">
                      <w:pPr>
                        <w:jc w:val="left"/>
                        <w:rPr>
                          <w:rFonts w:ascii="Wingdings" w:hAnsi="Wingdings" w:cs="Wingdings"/>
                          <w:sz w:val="26"/>
                          <w:szCs w:val="26"/>
                        </w:rPr>
                      </w:pPr>
                      <w:r>
                        <w:tab/>
                        <w:t>Disable Fractional Filter</w:t>
                      </w:r>
                      <w:r>
                        <w:tab/>
                      </w:r>
                      <w:r>
                        <w:tab/>
                      </w:r>
                      <w:r>
                        <w:tab/>
                      </w:r>
                      <w:r>
                        <w:tab/>
                      </w:r>
                      <w:r>
                        <w:tab/>
                      </w:r>
                      <w:r>
                        <w:tab/>
                      </w:r>
                      <w:r>
                        <w:tab/>
                      </w:r>
                      <w:r>
                        <w:tab/>
                      </w:r>
                      <w:r>
                        <w:tab/>
                      </w:r>
                      <w:r>
                        <w:rPr>
                          <w:rFonts w:ascii="Wingdings" w:hAnsi="Wingdings" w:cs="Wingdings"/>
                          <w:sz w:val="26"/>
                          <w:szCs w:val="26"/>
                        </w:rPr>
                        <w:t></w:t>
                      </w:r>
                    </w:p>
                    <w:p w:rsidR="00E37856" w:rsidRDefault="00E37856" w:rsidP="00E37856">
                      <w:pPr>
                        <w:jc w:val="left"/>
                        <w:rPr>
                          <w:rFonts w:ascii="Wingdings" w:hAnsi="Wingdings" w:cs="Wingdings"/>
                          <w:sz w:val="26"/>
                          <w:szCs w:val="26"/>
                        </w:rPr>
                      </w:pPr>
                      <w:r>
                        <w:rPr>
                          <w:rFonts w:ascii="Wingdings" w:hAnsi="Wingdings" w:cs="Wingdings"/>
                          <w:sz w:val="26"/>
                          <w:szCs w:val="26"/>
                        </w:rPr>
                        <w:tab/>
                      </w:r>
                      <w:r>
                        <w:t>Disable Pull-up Fractional Filter</w:t>
                      </w:r>
                      <w:r>
                        <w:tab/>
                      </w:r>
                      <w:r>
                        <w:tab/>
                      </w:r>
                      <w:r>
                        <w:tab/>
                      </w:r>
                      <w:r>
                        <w:tab/>
                      </w:r>
                      <w:r>
                        <w:tab/>
                      </w:r>
                      <w:r>
                        <w:tab/>
                      </w:r>
                      <w:r>
                        <w:tab/>
                      </w:r>
                      <w:r>
                        <w:tab/>
                      </w:r>
                      <w:r>
                        <w:rPr>
                          <w:rFonts w:ascii="Wingdings" w:hAnsi="Wingdings" w:cs="Wingdings"/>
                          <w:sz w:val="26"/>
                          <w:szCs w:val="26"/>
                        </w:rPr>
                        <w:t></w:t>
                      </w:r>
                    </w:p>
                    <w:p w:rsidR="00E37856" w:rsidRDefault="00E37856" w:rsidP="00E37856">
                      <w:pPr>
                        <w:ind w:firstLine="720"/>
                        <w:jc w:val="left"/>
                        <w:rPr>
                          <w:rFonts w:ascii="Wingdings" w:hAnsi="Wingdings" w:cs="Wingdings"/>
                          <w:sz w:val="26"/>
                          <w:szCs w:val="26"/>
                        </w:rPr>
                      </w:pPr>
                      <w:r>
                        <w:t>Disable Stutter Filter</w:t>
                      </w:r>
                      <w:r>
                        <w:tab/>
                      </w:r>
                      <w:r>
                        <w:tab/>
                      </w:r>
                      <w:r>
                        <w:tab/>
                      </w:r>
                      <w:r>
                        <w:tab/>
                      </w:r>
                      <w:r>
                        <w:tab/>
                      </w:r>
                      <w:r>
                        <w:tab/>
                      </w:r>
                      <w:r>
                        <w:tab/>
                      </w:r>
                      <w:r>
                        <w:tab/>
                      </w:r>
                      <w:r>
                        <w:tab/>
                      </w:r>
                      <w:r>
                        <w:rPr>
                          <w:rFonts w:ascii="Wingdings" w:hAnsi="Wingdings" w:cs="Wingdings"/>
                          <w:sz w:val="26"/>
                          <w:szCs w:val="26"/>
                        </w:rPr>
                        <w:t></w:t>
                      </w:r>
                    </w:p>
                    <w:p w:rsidR="00E37856" w:rsidRPr="007516D3" w:rsidRDefault="00E37856" w:rsidP="00E37856">
                      <w:pPr>
                        <w:ind w:firstLine="720"/>
                        <w:jc w:val="left"/>
                        <w:rPr>
                          <w:rFonts w:ascii="Wingdings" w:hAnsi="Wingdings" w:cs="Wingdings"/>
                          <w:sz w:val="26"/>
                          <w:szCs w:val="26"/>
                        </w:rPr>
                      </w:pPr>
                      <w:r>
                        <w:t>Disable Adenylation Filter</w:t>
                      </w:r>
                      <w:r>
                        <w:tab/>
                      </w:r>
                      <w:r>
                        <w:tab/>
                      </w:r>
                      <w:r>
                        <w:tab/>
                      </w:r>
                      <w:r>
                        <w:tab/>
                      </w:r>
                      <w:r>
                        <w:tab/>
                      </w:r>
                      <w:r>
                        <w:tab/>
                      </w:r>
                      <w:r>
                        <w:tab/>
                      </w:r>
                      <w:r>
                        <w:tab/>
                      </w:r>
                      <w:r>
                        <w:rPr>
                          <w:rFonts w:ascii="Wingdings" w:hAnsi="Wingdings" w:cs="Wingdings"/>
                          <w:sz w:val="26"/>
                          <w:szCs w:val="26"/>
                        </w:rPr>
                        <w:t></w:t>
                      </w:r>
                    </w:p>
                  </w:txbxContent>
                </v:textbox>
                <w10:wrap type="square" anchorx="margin"/>
              </v:shape>
            </w:pict>
          </mc:Fallback>
        </mc:AlternateContent>
      </w:r>
    </w:p>
    <w:p w14:paraId="1A328197" w14:textId="77777777" w:rsidR="00E37856" w:rsidRDefault="00E37856" w:rsidP="00E37856">
      <w:pPr>
        <w:jc w:val="left"/>
      </w:pPr>
      <w:bookmarkStart w:id="177" w:name="DisableFiltersForMixtures"/>
      <w:r>
        <w:rPr>
          <w:rStyle w:val="NormalFixedChar"/>
          <w:b/>
          <w:szCs w:val="20"/>
          <w:shd w:val="clear" w:color="auto" w:fill="C0F0C0"/>
        </w:rPr>
        <w:t>Disable Low Level Height Filters For Known Mixtures</w:t>
      </w:r>
      <w:bookmarkEnd w:id="177"/>
      <w:r>
        <w:t xml:space="preserve"> – this preset can be used to distinguish between single </w:t>
      </w:r>
      <w:proofErr w:type="gramStart"/>
      <w:r>
        <w:t>sou</w:t>
      </w:r>
      <w:bookmarkStart w:id="178" w:name="_GoBack"/>
      <w:bookmarkEnd w:id="178"/>
      <w:r>
        <w:t>rce</w:t>
      </w:r>
      <w:proofErr w:type="gramEnd"/>
      <w:r>
        <w:t xml:space="preserve"> and potentially mixed samples, so that they can be differentially analyzed.  This allows use of filters for single source samples that may not be appropriate for use with mixed samples.  This may be particularly useful when using OSIRIS output for performing computer-assisted mixture analysis.  When checked, the options selected below (fractional filter, pull-up fractional filter, stutter filter, and adenylation filter) are disabled for samples that are specified as possible mixtures, as determined by substrings within either the file name or sample name (similar to identification of positive and negative controls).  The identifying substrings are specified in the Lab Settings under the File/Sample Names tab.  Samples can be identified in one of two ways.  The “Possible Mixture” category substrings can be used to identify all samples that are potential mixtures, or the “Single Source” category can be used to identify all samples that are known to be single source (i.e., reference or comparison samples).  If both are specified, only the Single Source substrings are actually used.  Positive and negative controls are automatically considered to be single source.  Default = Unselected (false).  </w:t>
      </w:r>
    </w:p>
    <w:p w14:paraId="1EA23BD3" w14:textId="77777777" w:rsidR="00E37856" w:rsidRDefault="00E37856" w:rsidP="00E37856">
      <w:pPr>
        <w:jc w:val="left"/>
      </w:pPr>
    </w:p>
    <w:p w14:paraId="50DDC972" w14:textId="77777777" w:rsidR="00E37856" w:rsidRDefault="00E37856" w:rsidP="00E37856">
      <w:pPr>
        <w:jc w:val="left"/>
      </w:pPr>
      <w:r>
        <w:rPr>
          <w:rStyle w:val="NormalFixedChar"/>
          <w:b/>
          <w:szCs w:val="20"/>
          <w:shd w:val="clear" w:color="auto" w:fill="C0F0C0"/>
        </w:rPr>
        <w:lastRenderedPageBreak/>
        <w:t>Disable Fractional Filter</w:t>
      </w:r>
      <w:r>
        <w:t xml:space="preserve"> – if selected, the fractional filter is disabled for specified potential mixtures.  This preset applies only if </w:t>
      </w:r>
      <w:r w:rsidRPr="00EE0666">
        <w:rPr>
          <w:rStyle w:val="NormalFixedChar"/>
          <w:b/>
          <w:szCs w:val="20"/>
        </w:rPr>
        <w:t xml:space="preserve">Disable Low Level Height Filters </w:t>
      </w:r>
      <w:proofErr w:type="gramStart"/>
      <w:r w:rsidRPr="00EE0666">
        <w:rPr>
          <w:rStyle w:val="NormalFixedChar"/>
          <w:b/>
          <w:szCs w:val="20"/>
        </w:rPr>
        <w:t>For</w:t>
      </w:r>
      <w:proofErr w:type="gramEnd"/>
      <w:r w:rsidRPr="00EE0666">
        <w:rPr>
          <w:rStyle w:val="NormalFixedChar"/>
          <w:b/>
          <w:szCs w:val="20"/>
        </w:rPr>
        <w:t xml:space="preserve"> Known Mixtures</w:t>
      </w:r>
      <w:r>
        <w:t xml:space="preserve"> is selected.  See above.  </w:t>
      </w:r>
    </w:p>
    <w:p w14:paraId="6785F24E" w14:textId="77777777" w:rsidR="00E37856" w:rsidRDefault="00E37856" w:rsidP="00E37856">
      <w:pPr>
        <w:jc w:val="left"/>
      </w:pPr>
      <w:r>
        <w:t>Default = Unselected (false).</w:t>
      </w:r>
    </w:p>
    <w:p w14:paraId="18AD76A6" w14:textId="77777777" w:rsidR="00E37856" w:rsidRDefault="00E37856" w:rsidP="00E37856">
      <w:pPr>
        <w:jc w:val="left"/>
      </w:pPr>
    </w:p>
    <w:p w14:paraId="51AD8FC0" w14:textId="77777777" w:rsidR="00E37856" w:rsidRDefault="00E37856" w:rsidP="00E37856">
      <w:pPr>
        <w:jc w:val="left"/>
      </w:pPr>
      <w:r>
        <w:rPr>
          <w:rStyle w:val="NormalFixedChar"/>
          <w:b/>
          <w:szCs w:val="20"/>
          <w:shd w:val="clear" w:color="auto" w:fill="C0F0C0"/>
        </w:rPr>
        <w:t>Disable Pull-up Fractional Filter</w:t>
      </w:r>
      <w:r>
        <w:t xml:space="preserve"> – if selected, the pull-up fractional filter is disabled for specified potential mixtures.  This preset applies only if </w:t>
      </w:r>
      <w:r w:rsidRPr="006E4717">
        <w:rPr>
          <w:rStyle w:val="NormalFixedChar"/>
          <w:b/>
          <w:szCs w:val="20"/>
        </w:rPr>
        <w:t xml:space="preserve">Disable Low Level Height Filters </w:t>
      </w:r>
      <w:proofErr w:type="gramStart"/>
      <w:r w:rsidRPr="006E4717">
        <w:rPr>
          <w:rStyle w:val="NormalFixedChar"/>
          <w:b/>
          <w:szCs w:val="20"/>
        </w:rPr>
        <w:t>For</w:t>
      </w:r>
      <w:proofErr w:type="gramEnd"/>
      <w:r w:rsidRPr="006E4717">
        <w:rPr>
          <w:rStyle w:val="NormalFixedChar"/>
          <w:b/>
          <w:szCs w:val="20"/>
        </w:rPr>
        <w:t xml:space="preserve"> Known Mixtures</w:t>
      </w:r>
      <w:r>
        <w:t xml:space="preserve"> is selected.  See above.  Default = Unselected (false).</w:t>
      </w:r>
    </w:p>
    <w:p w14:paraId="0A70A39A" w14:textId="77777777" w:rsidR="00E37856" w:rsidRDefault="00E37856" w:rsidP="00E37856">
      <w:pPr>
        <w:jc w:val="left"/>
      </w:pPr>
    </w:p>
    <w:p w14:paraId="1E40FF2C" w14:textId="77777777" w:rsidR="00E37856" w:rsidRDefault="00E37856" w:rsidP="00E37856">
      <w:pPr>
        <w:jc w:val="left"/>
      </w:pPr>
      <w:r>
        <w:rPr>
          <w:rStyle w:val="NormalFixedChar"/>
          <w:b/>
          <w:szCs w:val="20"/>
          <w:shd w:val="clear" w:color="auto" w:fill="C0F0C0"/>
        </w:rPr>
        <w:t>Disable Stutter Filter</w:t>
      </w:r>
      <w:r>
        <w:t xml:space="preserve"> – if selected, the stutter filter is disabled for specified potential mixtures.  This preset applies only if </w:t>
      </w:r>
      <w:r w:rsidRPr="006E4717">
        <w:rPr>
          <w:rStyle w:val="NormalFixedChar"/>
          <w:b/>
          <w:szCs w:val="20"/>
        </w:rPr>
        <w:t xml:space="preserve">Disable Low Level Height Filters </w:t>
      </w:r>
      <w:proofErr w:type="gramStart"/>
      <w:r w:rsidRPr="006E4717">
        <w:rPr>
          <w:rStyle w:val="NormalFixedChar"/>
          <w:b/>
          <w:szCs w:val="20"/>
        </w:rPr>
        <w:t>For</w:t>
      </w:r>
      <w:proofErr w:type="gramEnd"/>
      <w:r w:rsidRPr="006E4717">
        <w:rPr>
          <w:rStyle w:val="NormalFixedChar"/>
          <w:b/>
          <w:szCs w:val="20"/>
        </w:rPr>
        <w:t xml:space="preserve"> Known Mixtures</w:t>
      </w:r>
      <w:r>
        <w:t xml:space="preserve"> is selected.  See above.  </w:t>
      </w:r>
    </w:p>
    <w:p w14:paraId="3E8A059D" w14:textId="77777777" w:rsidR="00E37856" w:rsidRDefault="00E37856" w:rsidP="00E37856">
      <w:pPr>
        <w:jc w:val="left"/>
      </w:pPr>
      <w:r>
        <w:t>Default = Unselected (false).</w:t>
      </w:r>
    </w:p>
    <w:p w14:paraId="50062E94" w14:textId="77777777" w:rsidR="00E37856" w:rsidRDefault="00E37856" w:rsidP="00E37856">
      <w:pPr>
        <w:jc w:val="left"/>
      </w:pPr>
    </w:p>
    <w:p w14:paraId="1835B5BD" w14:textId="77777777" w:rsidR="00B66047" w:rsidRDefault="00E37856" w:rsidP="007921A5">
      <w:pPr>
        <w:jc w:val="left"/>
      </w:pPr>
      <w:r>
        <w:rPr>
          <w:rStyle w:val="NormalFixedChar"/>
          <w:b/>
          <w:szCs w:val="20"/>
          <w:shd w:val="clear" w:color="auto" w:fill="C0F0C0"/>
        </w:rPr>
        <w:t>Disable Adenylation Filter</w:t>
      </w:r>
      <w:r>
        <w:t xml:space="preserve"> – if selected, the adenylation filter is disabled for specified potential mixtures.  This preset applies only if </w:t>
      </w:r>
      <w:r w:rsidRPr="006E4717">
        <w:rPr>
          <w:rStyle w:val="NormalFixedChar"/>
          <w:b/>
          <w:szCs w:val="20"/>
        </w:rPr>
        <w:t xml:space="preserve">Disable Low Level Height Filters </w:t>
      </w:r>
      <w:proofErr w:type="gramStart"/>
      <w:r w:rsidRPr="006E4717">
        <w:rPr>
          <w:rStyle w:val="NormalFixedChar"/>
          <w:b/>
          <w:szCs w:val="20"/>
        </w:rPr>
        <w:t>For</w:t>
      </w:r>
      <w:proofErr w:type="gramEnd"/>
      <w:r w:rsidRPr="006E4717">
        <w:rPr>
          <w:rStyle w:val="NormalFixedChar"/>
          <w:b/>
          <w:szCs w:val="20"/>
        </w:rPr>
        <w:t xml:space="preserve"> Known Mixtures</w:t>
      </w:r>
      <w:r>
        <w:t xml:space="preserve"> is selected.  See above</w:t>
      </w:r>
      <w:r w:rsidR="00B66047">
        <w:t>.  Default = Unselected (false)</w:t>
      </w:r>
    </w:p>
    <w:sectPr w:rsidR="00B660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oor, Robert (NIH/NLM/NCBI) [E]" w:date="2015-02-12T13:38:00Z" w:initials="GR([">
    <w:p w14:paraId="7923CFAF" w14:textId="49D39466" w:rsidR="001A2E91" w:rsidRDefault="001A2E91">
      <w:pPr>
        <w:pStyle w:val="CommentText"/>
      </w:pPr>
      <w:r>
        <w:rPr>
          <w:rStyle w:val="CommentReference"/>
        </w:rPr>
        <w:annotationRef/>
      </w:r>
      <w:r>
        <w:t>For allele channels, this threshold is largely irrelevant if baseline normalization is selected, since that option corrects the problem rather than simply notifying the user.  For ILS channels, which are not normalized, raised baseline either prevents successful analysis or is unimportant.  These are present mostly for backward compatibility.</w:t>
      </w:r>
    </w:p>
  </w:comment>
  <w:comment w:id="5" w:author="Goor, Robert (NIH/NLM/NCBI) [E]" w:date="2015-02-12T13:41:00Z" w:initials="GR([">
    <w:p w14:paraId="54F0FA39" w14:textId="75A750DE" w:rsidR="001A2E91" w:rsidRDefault="001A2E91">
      <w:pPr>
        <w:pStyle w:val="CommentText"/>
      </w:pPr>
      <w:r>
        <w:rPr>
          <w:rStyle w:val="CommentReference"/>
        </w:rPr>
        <w:annotationRef/>
      </w:r>
      <w:r>
        <w:t>I have never seen a 310 file which had the embedded color correction matrix and for which the matrix had already be applied, although I suppose it’s possible.</w:t>
      </w:r>
    </w:p>
  </w:comment>
  <w:comment w:id="17" w:author="Riley, George (NIH/NLM/NCBI) [E]" w:date="2015-02-10T15:16:00Z" w:initials="RG([">
    <w:p w14:paraId="2ADC4FC3" w14:textId="77777777" w:rsidR="00CB22E4" w:rsidRDefault="00CB22E4">
      <w:pPr>
        <w:pStyle w:val="CommentText"/>
      </w:pPr>
      <w:r>
        <w:rPr>
          <w:rStyle w:val="CommentReference"/>
        </w:rPr>
        <w:annotationRef/>
      </w:r>
      <w:r>
        <w:t>Need to reconnect link</w:t>
      </w:r>
    </w:p>
  </w:comment>
  <w:comment w:id="19" w:author="Goor, Robert (NIH/NLM/NCBI) [E]" w:date="2015-02-12T13:43:00Z" w:initials="GR([">
    <w:p w14:paraId="2ED64C76" w14:textId="0540889F" w:rsidR="001A2E91" w:rsidRDefault="001A2E91">
      <w:pPr>
        <w:pStyle w:val="CommentText"/>
      </w:pPr>
      <w:r>
        <w:rPr>
          <w:rStyle w:val="CommentReference"/>
        </w:rPr>
        <w:annotationRef/>
      </w:r>
      <w:r>
        <w:t>Basically, “excessive noise” means that there is or may be a peak that we did not fit.  It’s possible either with or without normalization, but more likely without.  So, the impact is that we may have missed something important, and it would be better to do something to prevent it, like lowering the detection threshold and enabling some of the “sensitivity” settings below.</w:t>
      </w:r>
    </w:p>
  </w:comment>
  <w:comment w:id="21" w:author="Goor, Robert (NIH/NLM/NCBI) [E]" w:date="2015-02-12T13:46:00Z" w:initials="GR([">
    <w:p w14:paraId="17C5EB58" w14:textId="1EFBA558" w:rsidR="001A2E91" w:rsidRDefault="001A2E91">
      <w:pPr>
        <w:pStyle w:val="CommentText"/>
      </w:pPr>
      <w:r>
        <w:rPr>
          <w:rStyle w:val="CommentReference"/>
        </w:rPr>
        <w:annotationRef/>
      </w:r>
      <w:r>
        <w:t>If the detection and analysis thresholds are the same, then it doesn’t matter if this is checked.  Excessive noise will only be tested above the analysis threshold.</w:t>
      </w:r>
    </w:p>
  </w:comment>
  <w:comment w:id="50" w:author="Goor, Robert (NIH/NLM/NCBI) [E]" w:date="2015-02-12T13:49:00Z" w:initials="GR([">
    <w:p w14:paraId="143CEE22" w14:textId="3C7EEB6F" w:rsidR="00B20A52" w:rsidRDefault="00B20A52">
      <w:pPr>
        <w:pStyle w:val="CommentText"/>
      </w:pPr>
      <w:r>
        <w:rPr>
          <w:rStyle w:val="CommentReference"/>
        </w:rPr>
        <w:annotationRef/>
      </w:r>
      <w:r>
        <w:t>We take platform into account in the form of using different thresholds (as 100%) for different machines.  We should probably put those values and the different machines in a configuration file.  Right now, they are hard-coded.</w:t>
      </w:r>
    </w:p>
  </w:comment>
  <w:comment w:id="69" w:author="Goor, Robert (NIH/NLM/NCBI) [E]" w:date="2015-02-12T13:52:00Z" w:initials="GR([">
    <w:p w14:paraId="6C1AC68E" w14:textId="6B6AE2FE" w:rsidR="00B20A52" w:rsidRDefault="00B20A52">
      <w:pPr>
        <w:pStyle w:val="CommentText"/>
      </w:pPr>
      <w:r>
        <w:rPr>
          <w:rStyle w:val="CommentReference"/>
        </w:rPr>
        <w:annotationRef/>
      </w:r>
      <w:r>
        <w:t>No.</w:t>
      </w:r>
    </w:p>
  </w:comment>
  <w:comment w:id="74" w:author="Riley, George (NIH/NLM/NCBI) [E]" w:date="2015-02-11T18:20:00Z" w:initials="RG([">
    <w:p w14:paraId="1EE18B94" w14:textId="16BCC9DB" w:rsidR="00042CA2" w:rsidRDefault="00042CA2">
      <w:pPr>
        <w:pStyle w:val="CommentText"/>
      </w:pPr>
      <w:r>
        <w:rPr>
          <w:rStyle w:val="CommentReference"/>
        </w:rPr>
        <w:annotationRef/>
      </w:r>
      <w:r>
        <w:t>Hyperlink to Excessive Residual settings with description.</w:t>
      </w:r>
    </w:p>
  </w:comment>
  <w:comment w:id="80" w:author="Riley, George (NIH/NLM/NCBI) [E]" w:date="2015-02-11T20:22:00Z" w:initials="RG([">
    <w:p w14:paraId="720A08B1" w14:textId="40253CD1" w:rsidR="00E70FAD" w:rsidRDefault="00E70FAD">
      <w:pPr>
        <w:pStyle w:val="CommentText"/>
      </w:pPr>
      <w:r>
        <w:rPr>
          <w:rStyle w:val="CommentReference"/>
        </w:rPr>
        <w:annotationRef/>
      </w:r>
      <w:r>
        <w:t>Hyperlink to Appendix H.</w:t>
      </w:r>
    </w:p>
  </w:comment>
  <w:comment w:id="99" w:author="Riley, George (NIH/NLM/NCBI) [E]" w:date="2015-02-11T21:20:00Z" w:initials="RG([">
    <w:p w14:paraId="50EF8CAB" w14:textId="08F693EE" w:rsidR="007B53C0" w:rsidRDefault="007B53C0">
      <w:pPr>
        <w:pStyle w:val="CommentText"/>
      </w:pPr>
      <w:r>
        <w:rPr>
          <w:rStyle w:val="CommentReference"/>
        </w:rPr>
        <w:annotationRef/>
      </w:r>
      <w:r>
        <w:t xml:space="preserve">We need to add the Baseline Estimation Threshold by name in the description in Appendix H.  </w:t>
      </w:r>
    </w:p>
  </w:comment>
  <w:comment w:id="100" w:author="Riley, George (NIH/NLM/NCBI) [E]" w:date="2015-02-11T21:13:00Z" w:initials="RG([">
    <w:p w14:paraId="4B759A48" w14:textId="77777777" w:rsidR="007B53C0" w:rsidRDefault="007B53C0">
      <w:pPr>
        <w:pStyle w:val="CommentText"/>
      </w:pPr>
      <w:r>
        <w:rPr>
          <w:rStyle w:val="CommentReference"/>
        </w:rPr>
        <w:annotationRef/>
      </w:r>
      <w:r>
        <w:t xml:space="preserve">I think “&gt;0” would be more understandable, here.  </w:t>
      </w:r>
    </w:p>
    <w:p w14:paraId="7D36B237" w14:textId="77777777" w:rsidR="007B53C0" w:rsidRDefault="007B53C0">
      <w:pPr>
        <w:pStyle w:val="CommentText"/>
      </w:pPr>
      <w:r w:rsidRPr="007B53C0">
        <w:rPr>
          <w:highlight w:val="yellow"/>
        </w:rPr>
        <w:t>The default above is set to 10.</w:t>
      </w:r>
    </w:p>
    <w:p w14:paraId="19F35276" w14:textId="77777777" w:rsidR="007B53C0" w:rsidRDefault="007B53C0">
      <w:pPr>
        <w:pStyle w:val="CommentText"/>
      </w:pPr>
    </w:p>
    <w:p w14:paraId="35385E5F" w14:textId="26AF291F" w:rsidR="007B53C0" w:rsidRDefault="007B53C0">
      <w:pPr>
        <w:pStyle w:val="CommentText"/>
      </w:pPr>
      <w:r>
        <w:t>Check the accuracy of added text.</w:t>
      </w:r>
    </w:p>
  </w:comment>
  <w:comment w:id="101" w:author="Goor, Robert (NIH/NLM/NCBI) [E]" w:date="2015-02-12T13:55:00Z" w:initials="GR([">
    <w:p w14:paraId="6A2E318D" w14:textId="0D3CAFE5" w:rsidR="00B20A52" w:rsidRDefault="00B20A52">
      <w:pPr>
        <w:pStyle w:val="CommentText"/>
      </w:pPr>
      <w:r>
        <w:rPr>
          <w:rStyle w:val="CommentReference"/>
        </w:rPr>
        <w:annotationRef/>
      </w:r>
      <w:r>
        <w:t>&gt;0 is fine and saying Default = 10 is also fine.</w:t>
      </w:r>
    </w:p>
  </w:comment>
  <w:comment w:id="107" w:author="Goor, Robert (NIH/NLM/NCBI) [E]" w:date="2015-02-12T13:56:00Z" w:initials="GR([">
    <w:p w14:paraId="6C34A933" w14:textId="6B0AAB8C" w:rsidR="00B20A52" w:rsidRDefault="00B20A52">
      <w:pPr>
        <w:pStyle w:val="CommentText"/>
      </w:pPr>
      <w:r>
        <w:rPr>
          <w:rStyle w:val="CommentReference"/>
        </w:rPr>
        <w:annotationRef/>
      </w:r>
      <w:r>
        <w:t>The effect is that the resulting sample intervals may be too short and too far apart, which may cause Osiris to miss some baseline changes.</w:t>
      </w:r>
    </w:p>
  </w:comment>
  <w:comment w:id="129" w:author="Riley, George (NIH/NLM/NCBI) [E]" w:date="2015-02-11T21:46:00Z" w:initials="RG([">
    <w:p w14:paraId="36ABC90E" w14:textId="1D2BB34E" w:rsidR="007B53C0" w:rsidRDefault="007B53C0" w:rsidP="007B53C0">
      <w:pPr>
        <w:pStyle w:val="CommentText"/>
      </w:pPr>
      <w:r>
        <w:rPr>
          <w:rStyle w:val="CommentReference"/>
        </w:rPr>
        <w:annotationRef/>
      </w:r>
      <w:r>
        <w:t>Is this correct?</w:t>
      </w:r>
    </w:p>
  </w:comment>
  <w:comment w:id="128" w:author="Goor, Robert (NIH/NLM/NCBI) [E]" w:date="2015-02-12T13:59:00Z" w:initials="GR([">
    <w:p w14:paraId="2B9954AA" w14:textId="5B7191A2" w:rsidR="007A2027" w:rsidRDefault="007A2027">
      <w:pPr>
        <w:pStyle w:val="CommentText"/>
      </w:pPr>
      <w:r>
        <w:rPr>
          <w:rStyle w:val="CommentReference"/>
        </w:rPr>
        <w:annotationRef/>
      </w:r>
      <w:r>
        <w:t xml:space="preserve">Yes.  The only reason the default is “selected” is for backward compatibility.  I never </w:t>
      </w:r>
      <w:r w:rsidR="004033F6">
        <w:t>recommend using this, although USACIL wanted it at first.  I suppose, if Osiris makes an egregious error and misestimates the baseline as negative, thus promoting noise to peak status, this could be useful…</w:t>
      </w:r>
    </w:p>
  </w:comment>
  <w:comment w:id="133" w:author="Goor, Robert (NIH/NLM/NCBI) [E]" w:date="2015-02-12T14:04:00Z" w:initials="GR([">
    <w:p w14:paraId="2EECCE37" w14:textId="35FF9829" w:rsidR="004033F6" w:rsidRDefault="004033F6">
      <w:pPr>
        <w:pStyle w:val="CommentText"/>
      </w:pPr>
      <w:r>
        <w:rPr>
          <w:rStyle w:val="CommentReference"/>
        </w:rPr>
        <w:annotationRef/>
      </w:r>
      <w:r>
        <w:t>Although originally designed for high noise situations, I have found that it improves things virtually all the time.  That is, with the newest algorithm, I’ve never seen a case that was made worse by using it.  The advantage is that it evens things out when there is “wandering” noise or persistent tails in the raw data</w:t>
      </w:r>
      <w:r w:rsidR="00290D73">
        <w:t>, and so it generally improves normalization results.</w:t>
      </w:r>
    </w:p>
  </w:comment>
  <w:comment w:id="136" w:author="Goor, Robert (NIH/NLM/NCBI) [E]" w:date="2015-02-12T14:08:00Z" w:initials="GR([">
    <w:p w14:paraId="297D2307" w14:textId="127A893E" w:rsidR="00290D73" w:rsidRDefault="00290D73">
      <w:pPr>
        <w:pStyle w:val="CommentText"/>
      </w:pPr>
      <w:r>
        <w:rPr>
          <w:rStyle w:val="CommentReference"/>
        </w:rPr>
        <w:annotationRef/>
      </w:r>
      <w:r>
        <w:t>I suppose we could do a bunch of testing, but I think the triple pass is always at least as good as the single pass and avoids the potential that the single pass has to create a high frequency component where there is none in the raw data.  Mostly, I left it in for backward compatibility.</w:t>
      </w:r>
    </w:p>
  </w:comment>
  <w:comment w:id="140" w:author="Goor, Robert (NIH/NLM/NCBI) [E]" w:date="2015-02-12T14:26:00Z" w:initials="GR([">
    <w:p w14:paraId="298ACBB1" w14:textId="6BC71EE6" w:rsidR="00702E55" w:rsidRDefault="00702E55" w:rsidP="00702E55">
      <w:pPr>
        <w:pStyle w:val="CommentText"/>
      </w:pPr>
      <w:r>
        <w:rPr>
          <w:rStyle w:val="CommentReference"/>
        </w:rPr>
        <w:annotationRef/>
      </w:r>
      <w:r>
        <w:t>In general, the smaller this number is, the less effective the filter is at removing high frequency noise and if it is made much larger, then it becomes too effective – overly flattening and spreading peaks.  The disadvantage of that is that it can severely reduce the size of baseline intervals, which can make the normalization less effective.</w:t>
      </w:r>
    </w:p>
  </w:comment>
  <w:comment w:id="142" w:author="Goor, Robert (NIH/NLM/NCBI) [E]" w:date="2015-02-12T15:00:00Z" w:initials="GR([">
    <w:p w14:paraId="623ACDE6" w14:textId="00E9F2EF" w:rsidR="00B54499" w:rsidRDefault="00B54499">
      <w:pPr>
        <w:pStyle w:val="CommentText"/>
      </w:pPr>
      <w:r>
        <w:rPr>
          <w:rStyle w:val="CommentReference"/>
        </w:rPr>
        <w:annotationRef/>
      </w:r>
      <w:r>
        <w:t>Same as above.</w:t>
      </w:r>
    </w:p>
  </w:comment>
  <w:comment w:id="144" w:author="Goor, Robert (NIH/NLM/NCBI) [E]" w:date="2015-02-12T15:09:00Z" w:initials="GR([">
    <w:p w14:paraId="2A195D38" w14:textId="1C4A09FB" w:rsidR="00B54499" w:rsidRDefault="00B54499">
      <w:pPr>
        <w:pStyle w:val="CommentText"/>
      </w:pPr>
      <w:r>
        <w:rPr>
          <w:rStyle w:val="CommentReference"/>
        </w:rPr>
        <w:annotationRef/>
      </w:r>
      <w:r>
        <w:t>Good question.  The most linear has the advantage of minimizing distortion</w:t>
      </w:r>
      <w:r w:rsidR="00C22006">
        <w:t xml:space="preserve"> while the minimum error has the advantage of having a more readily interpreted threshold.  The threshold for most linear is a little “slushy”.  I have seen poor matches at lower numbers than 175 and I have seen OK samples at higher numbers.  Possibly, it’s because a low linearity value is sufficient but not necessary.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23CFAF" w15:done="0"/>
  <w15:commentEx w15:paraId="54F0FA39" w15:done="0"/>
  <w15:commentEx w15:paraId="2ADC4FC3" w15:done="0"/>
  <w15:commentEx w15:paraId="2ED64C76" w15:done="0"/>
  <w15:commentEx w15:paraId="17C5EB58" w15:done="0"/>
  <w15:commentEx w15:paraId="143CEE22" w15:done="0"/>
  <w15:commentEx w15:paraId="6C1AC68E" w15:done="0"/>
  <w15:commentEx w15:paraId="1EE18B94" w15:done="0"/>
  <w15:commentEx w15:paraId="720A08B1" w15:done="0"/>
  <w15:commentEx w15:paraId="50EF8CAB" w15:done="0"/>
  <w15:commentEx w15:paraId="35385E5F" w15:done="0"/>
  <w15:commentEx w15:paraId="6A2E318D" w15:done="0"/>
  <w15:commentEx w15:paraId="6C34A933" w15:done="0"/>
  <w15:commentEx w15:paraId="36ABC90E" w15:done="0"/>
  <w15:commentEx w15:paraId="2B9954AA" w15:done="0"/>
  <w15:commentEx w15:paraId="2EECCE37" w15:done="0"/>
  <w15:commentEx w15:paraId="297D2307" w15:done="0"/>
  <w15:commentEx w15:paraId="298ACBB1" w15:done="0"/>
  <w15:commentEx w15:paraId="623ACDE6" w15:done="0"/>
  <w15:commentEx w15:paraId="2A195D3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Shell Dlg 2">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ley, George (NIH/NLM/NCBI) [E]">
    <w15:presenceInfo w15:providerId="AD" w15:userId="S-1-5-21-2137354491-1741569864-122644288-17255"/>
  </w15:person>
  <w15:person w15:author="Goor, Robert (NIH/NLM/NCBI) [E]">
    <w15:presenceInfo w15:providerId="AD" w15:userId="S-1-5-21-2137354491-1741569864-122644288-67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EE2"/>
    <w:rsid w:val="00042CA2"/>
    <w:rsid w:val="00080DB8"/>
    <w:rsid w:val="0008616B"/>
    <w:rsid w:val="001A2E91"/>
    <w:rsid w:val="00201EF1"/>
    <w:rsid w:val="00290D73"/>
    <w:rsid w:val="002B46F2"/>
    <w:rsid w:val="002E0F56"/>
    <w:rsid w:val="00344AEE"/>
    <w:rsid w:val="004033F6"/>
    <w:rsid w:val="0043073A"/>
    <w:rsid w:val="004A5842"/>
    <w:rsid w:val="004F00C8"/>
    <w:rsid w:val="0055301A"/>
    <w:rsid w:val="005B738E"/>
    <w:rsid w:val="00602C0F"/>
    <w:rsid w:val="00670B4C"/>
    <w:rsid w:val="0068346E"/>
    <w:rsid w:val="00702E55"/>
    <w:rsid w:val="007516D3"/>
    <w:rsid w:val="007921A5"/>
    <w:rsid w:val="007A2027"/>
    <w:rsid w:val="007B53C0"/>
    <w:rsid w:val="008436BD"/>
    <w:rsid w:val="0095556D"/>
    <w:rsid w:val="00A50C82"/>
    <w:rsid w:val="00AB6003"/>
    <w:rsid w:val="00AD78A6"/>
    <w:rsid w:val="00B0007E"/>
    <w:rsid w:val="00B20A52"/>
    <w:rsid w:val="00B54499"/>
    <w:rsid w:val="00B66047"/>
    <w:rsid w:val="00BE03D0"/>
    <w:rsid w:val="00C22006"/>
    <w:rsid w:val="00C33349"/>
    <w:rsid w:val="00CB22E4"/>
    <w:rsid w:val="00CD2EE2"/>
    <w:rsid w:val="00D33EFE"/>
    <w:rsid w:val="00DD179A"/>
    <w:rsid w:val="00E37856"/>
    <w:rsid w:val="00E70FAD"/>
    <w:rsid w:val="00F85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47D9"/>
  <w15:chartTrackingRefBased/>
  <w15:docId w15:val="{8CE844CE-5BEE-4882-9E0B-CAEC2AF4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ixed">
    <w:name w:val="Normal Fixed"/>
    <w:basedOn w:val="Normal"/>
    <w:link w:val="NormalFixedChar"/>
    <w:uiPriority w:val="99"/>
    <w:qFormat/>
    <w:rsid w:val="00CD2EE2"/>
    <w:pPr>
      <w:jc w:val="left"/>
    </w:pPr>
    <w:rPr>
      <w:rFonts w:ascii="Courier New" w:eastAsia="Calibri" w:hAnsi="Courier New" w:cs="Courier New"/>
      <w:sz w:val="20"/>
      <w:szCs w:val="24"/>
    </w:rPr>
  </w:style>
  <w:style w:type="character" w:customStyle="1" w:styleId="NormalFixedChar">
    <w:name w:val="Normal Fixed Char"/>
    <w:link w:val="NormalFixed"/>
    <w:uiPriority w:val="99"/>
    <w:locked/>
    <w:rsid w:val="00CD2EE2"/>
    <w:rPr>
      <w:rFonts w:ascii="Courier New" w:eastAsia="Calibri" w:hAnsi="Courier New" w:cs="Courier New"/>
      <w:sz w:val="20"/>
      <w:szCs w:val="24"/>
    </w:rPr>
  </w:style>
  <w:style w:type="character" w:styleId="Hyperlink">
    <w:name w:val="Hyperlink"/>
    <w:uiPriority w:val="99"/>
    <w:rsid w:val="00201EF1"/>
    <w:rPr>
      <w:rFonts w:ascii="Cambria" w:hAnsi="Cambria" w:cs="Times New Roman"/>
      <w:color w:val="083EB8"/>
      <w:u w:val="single" w:color="083EB8"/>
    </w:rPr>
  </w:style>
  <w:style w:type="paragraph" w:styleId="BalloonText">
    <w:name w:val="Balloon Text"/>
    <w:basedOn w:val="Normal"/>
    <w:link w:val="BalloonTextChar"/>
    <w:uiPriority w:val="99"/>
    <w:semiHidden/>
    <w:unhideWhenUsed/>
    <w:rsid w:val="00CB22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2E4"/>
    <w:rPr>
      <w:rFonts w:ascii="Segoe UI" w:hAnsi="Segoe UI" w:cs="Segoe UI"/>
      <w:sz w:val="18"/>
      <w:szCs w:val="18"/>
    </w:rPr>
  </w:style>
  <w:style w:type="character" w:styleId="FollowedHyperlink">
    <w:name w:val="FollowedHyperlink"/>
    <w:basedOn w:val="DefaultParagraphFont"/>
    <w:uiPriority w:val="99"/>
    <w:semiHidden/>
    <w:unhideWhenUsed/>
    <w:rsid w:val="00CB22E4"/>
    <w:rPr>
      <w:color w:val="954F72" w:themeColor="followedHyperlink"/>
      <w:u w:val="single"/>
    </w:rPr>
  </w:style>
  <w:style w:type="character" w:styleId="CommentReference">
    <w:name w:val="annotation reference"/>
    <w:basedOn w:val="DefaultParagraphFont"/>
    <w:uiPriority w:val="99"/>
    <w:semiHidden/>
    <w:unhideWhenUsed/>
    <w:rsid w:val="00CB22E4"/>
    <w:rPr>
      <w:sz w:val="16"/>
      <w:szCs w:val="16"/>
    </w:rPr>
  </w:style>
  <w:style w:type="paragraph" w:styleId="CommentText">
    <w:name w:val="annotation text"/>
    <w:basedOn w:val="Normal"/>
    <w:link w:val="CommentTextChar"/>
    <w:uiPriority w:val="99"/>
    <w:semiHidden/>
    <w:unhideWhenUsed/>
    <w:rsid w:val="00CB22E4"/>
    <w:rPr>
      <w:sz w:val="20"/>
      <w:szCs w:val="20"/>
    </w:rPr>
  </w:style>
  <w:style w:type="character" w:customStyle="1" w:styleId="CommentTextChar">
    <w:name w:val="Comment Text Char"/>
    <w:basedOn w:val="DefaultParagraphFont"/>
    <w:link w:val="CommentText"/>
    <w:uiPriority w:val="99"/>
    <w:semiHidden/>
    <w:rsid w:val="00CB22E4"/>
    <w:rPr>
      <w:sz w:val="20"/>
      <w:szCs w:val="20"/>
    </w:rPr>
  </w:style>
  <w:style w:type="paragraph" w:styleId="CommentSubject">
    <w:name w:val="annotation subject"/>
    <w:basedOn w:val="CommentText"/>
    <w:next w:val="CommentText"/>
    <w:link w:val="CommentSubjectChar"/>
    <w:uiPriority w:val="99"/>
    <w:semiHidden/>
    <w:unhideWhenUsed/>
    <w:rsid w:val="00CB22E4"/>
    <w:rPr>
      <w:b/>
      <w:bCs/>
    </w:rPr>
  </w:style>
  <w:style w:type="character" w:customStyle="1" w:styleId="CommentSubjectChar">
    <w:name w:val="Comment Subject Char"/>
    <w:basedOn w:val="CommentTextChar"/>
    <w:link w:val="CommentSubject"/>
    <w:uiPriority w:val="99"/>
    <w:semiHidden/>
    <w:rsid w:val="00CB22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153FE-9818-40C7-A30F-BEF3438B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3410</Words>
  <Characters>19441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NCBI-NLM-NIH</Company>
  <LinksUpToDate>false</LinksUpToDate>
  <CharactersWithSpaces>22806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Goor, Robert (NIH/NLM/NCBI) [E]</dc:creator>
  <cp:keywords/>
  <dc:description/>
  <cp:lastModifiedBy>Goor, Robert (NIH/NLM/NCBI) [E]</cp:lastModifiedBy>
  <cp:revision>3</cp:revision>
  <dcterms:created xsi:type="dcterms:W3CDTF">2015-02-12T19:02:00Z</dcterms:created>
  <dcterms:modified xsi:type="dcterms:W3CDTF">2015-02-12T20:17:00Z</dcterms:modified>
</cp:coreProperties>
</file>